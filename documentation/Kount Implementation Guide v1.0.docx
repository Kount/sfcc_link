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A68" w:rsidRDefault="00F43A68" w:rsidP="0018232D">
      <w:pPr>
        <w:pStyle w:val="Title"/>
        <w:rPr>
          <w:noProof/>
          <w:lang w:eastAsia="ru-RU"/>
        </w:rPr>
      </w:pPr>
      <w:bookmarkStart w:id="0" w:name="_Toc18396389"/>
      <w:r>
        <w:rPr>
          <w:noProof/>
        </w:rPr>
        <w:drawing>
          <wp:anchor distT="0" distB="0" distL="114300" distR="114300" simplePos="0" relativeHeight="251660288" behindDoc="1" locked="0" layoutInCell="1" allowOverlap="1">
            <wp:simplePos x="0" y="0"/>
            <wp:positionH relativeFrom="column">
              <wp:posOffset>1328305</wp:posOffset>
            </wp:positionH>
            <wp:positionV relativeFrom="paragraph">
              <wp:posOffset>-2457301</wp:posOffset>
            </wp:positionV>
            <wp:extent cx="3727837" cy="3313215"/>
            <wp:effectExtent l="19050" t="0" r="5963" b="0"/>
            <wp:wrapNone/>
            <wp:docPr id="10" name="Рисунок 1" descr="C:\Users\Администратор\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истратор\Desktop\1.png"/>
                    <pic:cNvPicPr>
                      <a:picLocks noChangeAspect="1" noChangeArrowheads="1"/>
                    </pic:cNvPicPr>
                  </pic:nvPicPr>
                  <pic:blipFill>
                    <a:blip r:embed="rId9" cstate="print"/>
                    <a:srcRect/>
                    <a:stretch>
                      <a:fillRect/>
                    </a:stretch>
                  </pic:blipFill>
                  <pic:spPr bwMode="auto">
                    <a:xfrm>
                      <a:off x="0" y="0"/>
                      <a:ext cx="3727837" cy="3313215"/>
                    </a:xfrm>
                    <a:prstGeom prst="rect">
                      <a:avLst/>
                    </a:prstGeom>
                    <a:noFill/>
                    <a:ln w="9525">
                      <a:noFill/>
                      <a:miter lim="800000"/>
                      <a:headEnd/>
                      <a:tailEnd/>
                    </a:ln>
                  </pic:spPr>
                </pic:pic>
              </a:graphicData>
            </a:graphic>
          </wp:anchor>
        </w:drawing>
      </w:r>
    </w:p>
    <w:p w:rsidR="00F43A68" w:rsidRDefault="00F43A68" w:rsidP="0018232D">
      <w:pPr>
        <w:pStyle w:val="Title"/>
        <w:rPr>
          <w:noProof/>
          <w:lang w:eastAsia="ru-RU"/>
        </w:rPr>
      </w:pPr>
    </w:p>
    <w:p w:rsidR="00F43A68" w:rsidRDefault="00F43A68" w:rsidP="0018232D">
      <w:pPr>
        <w:pStyle w:val="Title"/>
        <w:rPr>
          <w:noProof/>
          <w:lang w:eastAsia="ru-RU"/>
        </w:rPr>
      </w:pPr>
    </w:p>
    <w:p w:rsidR="00F43A68" w:rsidRDefault="00F43A68" w:rsidP="0018232D">
      <w:pPr>
        <w:pStyle w:val="Title"/>
        <w:rPr>
          <w:noProof/>
          <w:lang w:eastAsia="ru-RU"/>
        </w:rPr>
      </w:pPr>
    </w:p>
    <w:p w:rsidR="0018232D" w:rsidRDefault="0018232D" w:rsidP="0018232D">
      <w:pPr>
        <w:pStyle w:val="Title"/>
        <w:rPr>
          <w:b/>
          <w:sz w:val="72"/>
          <w:szCs w:val="72"/>
        </w:rPr>
      </w:pPr>
    </w:p>
    <w:p w:rsidR="0018232D" w:rsidRPr="007A5A94" w:rsidRDefault="00F43A68" w:rsidP="0018232D">
      <w:pPr>
        <w:pStyle w:val="Title"/>
        <w:jc w:val="right"/>
        <w:rPr>
          <w:b/>
          <w:sz w:val="72"/>
          <w:szCs w:val="72"/>
        </w:rPr>
      </w:pPr>
      <w:proofErr w:type="spellStart"/>
      <w:r>
        <w:rPr>
          <w:b/>
          <w:sz w:val="72"/>
          <w:szCs w:val="72"/>
        </w:rPr>
        <w:t>Kount</w:t>
      </w:r>
      <w:proofErr w:type="spellEnd"/>
      <w:r w:rsidR="0018232D">
        <w:rPr>
          <w:b/>
          <w:sz w:val="72"/>
          <w:szCs w:val="72"/>
        </w:rPr>
        <w:t xml:space="preserve"> Integration</w:t>
      </w:r>
    </w:p>
    <w:p w:rsidR="0018232D" w:rsidRPr="007A5A94" w:rsidRDefault="0018232D" w:rsidP="0018232D"/>
    <w:p w:rsidR="0018232D" w:rsidRPr="009738D9" w:rsidRDefault="0018232D" w:rsidP="0018232D">
      <w:pPr>
        <w:pStyle w:val="Version"/>
        <w:rPr>
          <w:rFonts w:ascii="Cambria" w:hAnsi="Cambria"/>
        </w:rPr>
      </w:pPr>
      <w:r w:rsidRPr="009738D9">
        <w:rPr>
          <w:rFonts w:ascii="Cambria" w:hAnsi="Cambria"/>
        </w:rPr>
        <w:t xml:space="preserve">Version </w:t>
      </w:r>
      <w:r w:rsidR="00F43A68">
        <w:rPr>
          <w:rFonts w:ascii="Cambria" w:hAnsi="Cambria"/>
        </w:rPr>
        <w:t>1.</w:t>
      </w:r>
      <w:r>
        <w:rPr>
          <w:rFonts w:ascii="Cambria" w:hAnsi="Cambria"/>
        </w:rPr>
        <w:t>0</w:t>
      </w:r>
    </w:p>
    <w:p w:rsidR="0018232D" w:rsidRDefault="0018232D" w:rsidP="0018232D">
      <w:bookmarkStart w:id="1" w:name="O_109"/>
      <w:bookmarkEnd w:id="1"/>
    </w:p>
    <w:p w:rsidR="0018232D" w:rsidRPr="00F10C2D" w:rsidRDefault="0018232D" w:rsidP="0018232D">
      <w:pPr>
        <w:spacing w:line="240" w:lineRule="auto"/>
        <w:jc w:val="center"/>
        <w:rPr>
          <w:rFonts w:ascii="Arial" w:hAnsi="Arial" w:cs="Arial"/>
          <w:b/>
          <w:sz w:val="32"/>
          <w:szCs w:val="32"/>
        </w:rPr>
      </w:pPr>
    </w:p>
    <w:p w:rsidR="0018232D" w:rsidRPr="00F10C2D" w:rsidRDefault="0018232D" w:rsidP="0018232D">
      <w:pPr>
        <w:spacing w:line="240" w:lineRule="auto"/>
        <w:ind w:right="-1187"/>
        <w:jc w:val="center"/>
        <w:rPr>
          <w:rFonts w:ascii="Arial" w:hAnsi="Arial"/>
          <w:b/>
          <w:sz w:val="36"/>
        </w:rPr>
      </w:pPr>
      <w:r>
        <w:rPr>
          <w:rFonts w:ascii="Arial" w:hAnsi="Arial"/>
          <w:noProof/>
          <w:sz w:val="36"/>
        </w:rPr>
        <w:drawing>
          <wp:inline distT="0" distB="0" distL="0" distR="0">
            <wp:extent cx="2894330" cy="10255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330" cy="1025525"/>
                    </a:xfrm>
                    <a:prstGeom prst="rect">
                      <a:avLst/>
                    </a:prstGeom>
                    <a:noFill/>
                    <a:ln>
                      <a:noFill/>
                    </a:ln>
                  </pic:spPr>
                </pic:pic>
              </a:graphicData>
            </a:graphic>
          </wp:inline>
        </w:drawing>
      </w:r>
    </w:p>
    <w:p w:rsidR="0018232D" w:rsidRDefault="0018232D" w:rsidP="0018232D">
      <w:pPr>
        <w:pStyle w:val="TOCHeading"/>
        <w:numPr>
          <w:ilvl w:val="0"/>
          <w:numId w:val="0"/>
        </w:numPr>
        <w:ind w:left="720"/>
      </w:pPr>
      <w:bookmarkStart w:id="2" w:name="_Toc78862409"/>
      <w:bookmarkEnd w:id="0"/>
      <w:r>
        <w:lastRenderedPageBreak/>
        <w:t>Table of Contents</w:t>
      </w:r>
    </w:p>
    <w:p w:rsidR="00931B80" w:rsidRDefault="00A60331">
      <w:pPr>
        <w:pStyle w:val="TOC1"/>
        <w:rPr>
          <w:rFonts w:asciiTheme="minorHAnsi" w:eastAsiaTheme="minorEastAsia" w:hAnsiTheme="minorHAnsi" w:cstheme="minorBidi"/>
          <w:lang w:val="ru-RU" w:eastAsia="ru-RU"/>
        </w:rPr>
      </w:pPr>
      <w:r>
        <w:fldChar w:fldCharType="begin"/>
      </w:r>
      <w:r w:rsidR="0018232D">
        <w:instrText xml:space="preserve"> TOC \o "1-3" \h \z \u </w:instrText>
      </w:r>
      <w:r>
        <w:fldChar w:fldCharType="separate"/>
      </w:r>
      <w:hyperlink w:anchor="_Toc358635561" w:history="1">
        <w:r w:rsidR="00931B80" w:rsidRPr="00AE169C">
          <w:rPr>
            <w:rStyle w:val="Hyperlink"/>
          </w:rPr>
          <w:t>1.</w:t>
        </w:r>
        <w:r w:rsidR="00931B80">
          <w:rPr>
            <w:rFonts w:asciiTheme="minorHAnsi" w:eastAsiaTheme="minorEastAsia" w:hAnsiTheme="minorHAnsi" w:cstheme="minorBidi"/>
            <w:lang w:val="ru-RU" w:eastAsia="ru-RU"/>
          </w:rPr>
          <w:tab/>
        </w:r>
        <w:r w:rsidR="00931B80" w:rsidRPr="00AE169C">
          <w:rPr>
            <w:rStyle w:val="Hyperlink"/>
          </w:rPr>
          <w:t>Summary</w:t>
        </w:r>
        <w:r w:rsidR="00931B80">
          <w:rPr>
            <w:webHidden/>
          </w:rPr>
          <w:tab/>
        </w:r>
        <w:r w:rsidR="00931B80">
          <w:rPr>
            <w:webHidden/>
          </w:rPr>
          <w:fldChar w:fldCharType="begin"/>
        </w:r>
        <w:r w:rsidR="00931B80">
          <w:rPr>
            <w:webHidden/>
          </w:rPr>
          <w:instrText xml:space="preserve"> PAGEREF _Toc358635561 \h </w:instrText>
        </w:r>
        <w:r w:rsidR="00931B80">
          <w:rPr>
            <w:webHidden/>
          </w:rPr>
        </w:r>
        <w:r w:rsidR="00931B80">
          <w:rPr>
            <w:webHidden/>
          </w:rPr>
          <w:fldChar w:fldCharType="separate"/>
        </w:r>
        <w:r w:rsidR="00931B80">
          <w:rPr>
            <w:webHidden/>
          </w:rPr>
          <w:t>3</w:t>
        </w:r>
        <w:r w:rsidR="00931B80">
          <w:rPr>
            <w:webHidden/>
          </w:rPr>
          <w:fldChar w:fldCharType="end"/>
        </w:r>
      </w:hyperlink>
    </w:p>
    <w:p w:rsidR="00931B80" w:rsidRDefault="00D36D64">
      <w:pPr>
        <w:pStyle w:val="TOC1"/>
        <w:rPr>
          <w:rFonts w:asciiTheme="minorHAnsi" w:eastAsiaTheme="minorEastAsia" w:hAnsiTheme="minorHAnsi" w:cstheme="minorBidi"/>
          <w:lang w:val="ru-RU" w:eastAsia="ru-RU"/>
        </w:rPr>
      </w:pPr>
      <w:hyperlink w:anchor="_Toc358635562" w:history="1">
        <w:r w:rsidR="00931B80" w:rsidRPr="00AE169C">
          <w:rPr>
            <w:rStyle w:val="Hyperlink"/>
          </w:rPr>
          <w:t>2.</w:t>
        </w:r>
        <w:r w:rsidR="00931B80">
          <w:rPr>
            <w:rFonts w:asciiTheme="minorHAnsi" w:eastAsiaTheme="minorEastAsia" w:hAnsiTheme="minorHAnsi" w:cstheme="minorBidi"/>
            <w:lang w:val="ru-RU" w:eastAsia="ru-RU"/>
          </w:rPr>
          <w:tab/>
        </w:r>
        <w:r w:rsidR="00931B80" w:rsidRPr="00AE169C">
          <w:rPr>
            <w:rStyle w:val="Hyperlink"/>
          </w:rPr>
          <w:t>Component Overview</w:t>
        </w:r>
        <w:r w:rsidR="00931B80">
          <w:rPr>
            <w:webHidden/>
          </w:rPr>
          <w:tab/>
        </w:r>
        <w:r w:rsidR="00931B80">
          <w:rPr>
            <w:webHidden/>
          </w:rPr>
          <w:fldChar w:fldCharType="begin"/>
        </w:r>
        <w:r w:rsidR="00931B80">
          <w:rPr>
            <w:webHidden/>
          </w:rPr>
          <w:instrText xml:space="preserve"> PAGEREF _Toc358635562 \h </w:instrText>
        </w:r>
        <w:r w:rsidR="00931B80">
          <w:rPr>
            <w:webHidden/>
          </w:rPr>
        </w:r>
        <w:r w:rsidR="00931B80">
          <w:rPr>
            <w:webHidden/>
          </w:rPr>
          <w:fldChar w:fldCharType="separate"/>
        </w:r>
        <w:r w:rsidR="00931B80">
          <w:rPr>
            <w:webHidden/>
          </w:rPr>
          <w:t>4</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63" w:history="1">
        <w:r w:rsidR="00931B80" w:rsidRPr="00AE169C">
          <w:rPr>
            <w:rStyle w:val="Hyperlink"/>
          </w:rPr>
          <w:t>2.1</w:t>
        </w:r>
        <w:r w:rsidR="00931B80">
          <w:rPr>
            <w:rFonts w:asciiTheme="minorHAnsi" w:eastAsiaTheme="minorEastAsia" w:hAnsiTheme="minorHAnsi" w:cstheme="minorBidi"/>
            <w:lang w:val="ru-RU" w:eastAsia="ru-RU"/>
          </w:rPr>
          <w:tab/>
        </w:r>
        <w:r w:rsidR="00931B80" w:rsidRPr="00AE169C">
          <w:rPr>
            <w:rStyle w:val="Hyperlink"/>
          </w:rPr>
          <w:t>Functional Overview</w:t>
        </w:r>
        <w:r w:rsidR="00931B80">
          <w:rPr>
            <w:webHidden/>
          </w:rPr>
          <w:tab/>
        </w:r>
        <w:r w:rsidR="00931B80">
          <w:rPr>
            <w:webHidden/>
          </w:rPr>
          <w:fldChar w:fldCharType="begin"/>
        </w:r>
        <w:r w:rsidR="00931B80">
          <w:rPr>
            <w:webHidden/>
          </w:rPr>
          <w:instrText xml:space="preserve"> PAGEREF _Toc358635563 \h </w:instrText>
        </w:r>
        <w:r w:rsidR="00931B80">
          <w:rPr>
            <w:webHidden/>
          </w:rPr>
        </w:r>
        <w:r w:rsidR="00931B80">
          <w:rPr>
            <w:webHidden/>
          </w:rPr>
          <w:fldChar w:fldCharType="separate"/>
        </w:r>
        <w:r w:rsidR="00931B80">
          <w:rPr>
            <w:webHidden/>
          </w:rPr>
          <w:t>4</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64" w:history="1">
        <w:r w:rsidR="00931B80" w:rsidRPr="00AE169C">
          <w:rPr>
            <w:rStyle w:val="Hyperlink"/>
          </w:rPr>
          <w:t>2.2</w:t>
        </w:r>
        <w:r w:rsidR="00931B80">
          <w:rPr>
            <w:rFonts w:asciiTheme="minorHAnsi" w:eastAsiaTheme="minorEastAsia" w:hAnsiTheme="minorHAnsi" w:cstheme="minorBidi"/>
            <w:lang w:val="ru-RU" w:eastAsia="ru-RU"/>
          </w:rPr>
          <w:tab/>
        </w:r>
        <w:r w:rsidR="00931B80" w:rsidRPr="00AE169C">
          <w:rPr>
            <w:rStyle w:val="Hyperlink"/>
          </w:rPr>
          <w:t>Limitations, Constraints</w:t>
        </w:r>
        <w:r w:rsidR="00931B80">
          <w:rPr>
            <w:webHidden/>
          </w:rPr>
          <w:tab/>
        </w:r>
        <w:r w:rsidR="00931B80">
          <w:rPr>
            <w:webHidden/>
          </w:rPr>
          <w:fldChar w:fldCharType="begin"/>
        </w:r>
        <w:r w:rsidR="00931B80">
          <w:rPr>
            <w:webHidden/>
          </w:rPr>
          <w:instrText xml:space="preserve"> PAGEREF _Toc358635564 \h </w:instrText>
        </w:r>
        <w:r w:rsidR="00931B80">
          <w:rPr>
            <w:webHidden/>
          </w:rPr>
        </w:r>
        <w:r w:rsidR="00931B80">
          <w:rPr>
            <w:webHidden/>
          </w:rPr>
          <w:fldChar w:fldCharType="separate"/>
        </w:r>
        <w:r w:rsidR="00931B80">
          <w:rPr>
            <w:webHidden/>
          </w:rPr>
          <w:t>4</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65" w:history="1">
        <w:r w:rsidR="00931B80" w:rsidRPr="00AE169C">
          <w:rPr>
            <w:rStyle w:val="Hyperlink"/>
          </w:rPr>
          <w:t>2.3</w:t>
        </w:r>
        <w:r w:rsidR="00931B80">
          <w:rPr>
            <w:rFonts w:asciiTheme="minorHAnsi" w:eastAsiaTheme="minorEastAsia" w:hAnsiTheme="minorHAnsi" w:cstheme="minorBidi"/>
            <w:lang w:val="ru-RU" w:eastAsia="ru-RU"/>
          </w:rPr>
          <w:tab/>
        </w:r>
        <w:r w:rsidR="00931B80" w:rsidRPr="00AE169C">
          <w:rPr>
            <w:rStyle w:val="Hyperlink"/>
          </w:rPr>
          <w:t>Compatibility</w:t>
        </w:r>
        <w:r w:rsidR="00931B80">
          <w:rPr>
            <w:webHidden/>
          </w:rPr>
          <w:tab/>
        </w:r>
        <w:r w:rsidR="00931B80">
          <w:rPr>
            <w:webHidden/>
          </w:rPr>
          <w:fldChar w:fldCharType="begin"/>
        </w:r>
        <w:r w:rsidR="00931B80">
          <w:rPr>
            <w:webHidden/>
          </w:rPr>
          <w:instrText xml:space="preserve"> PAGEREF _Toc358635565 \h </w:instrText>
        </w:r>
        <w:r w:rsidR="00931B80">
          <w:rPr>
            <w:webHidden/>
          </w:rPr>
        </w:r>
        <w:r w:rsidR="00931B80">
          <w:rPr>
            <w:webHidden/>
          </w:rPr>
          <w:fldChar w:fldCharType="separate"/>
        </w:r>
        <w:r w:rsidR="00931B80">
          <w:rPr>
            <w:webHidden/>
          </w:rPr>
          <w:t>4</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66" w:history="1">
        <w:r w:rsidR="00931B80" w:rsidRPr="00AE169C">
          <w:rPr>
            <w:rStyle w:val="Hyperlink"/>
          </w:rPr>
          <w:t>2.4</w:t>
        </w:r>
        <w:r w:rsidR="00931B80">
          <w:rPr>
            <w:rFonts w:asciiTheme="minorHAnsi" w:eastAsiaTheme="minorEastAsia" w:hAnsiTheme="minorHAnsi" w:cstheme="minorBidi"/>
            <w:lang w:val="ru-RU" w:eastAsia="ru-RU"/>
          </w:rPr>
          <w:tab/>
        </w:r>
        <w:r w:rsidR="00931B80" w:rsidRPr="00AE169C">
          <w:rPr>
            <w:rStyle w:val="Hyperlink"/>
          </w:rPr>
          <w:t>Privacy, Payment</w:t>
        </w:r>
        <w:r w:rsidR="00931B80">
          <w:rPr>
            <w:webHidden/>
          </w:rPr>
          <w:tab/>
        </w:r>
        <w:r w:rsidR="00931B80">
          <w:rPr>
            <w:webHidden/>
          </w:rPr>
          <w:fldChar w:fldCharType="begin"/>
        </w:r>
        <w:r w:rsidR="00931B80">
          <w:rPr>
            <w:webHidden/>
          </w:rPr>
          <w:instrText xml:space="preserve"> PAGEREF _Toc358635566 \h </w:instrText>
        </w:r>
        <w:r w:rsidR="00931B80">
          <w:rPr>
            <w:webHidden/>
          </w:rPr>
        </w:r>
        <w:r w:rsidR="00931B80">
          <w:rPr>
            <w:webHidden/>
          </w:rPr>
          <w:fldChar w:fldCharType="separate"/>
        </w:r>
        <w:r w:rsidR="00931B80">
          <w:rPr>
            <w:webHidden/>
          </w:rPr>
          <w:t>4</w:t>
        </w:r>
        <w:r w:rsidR="00931B80">
          <w:rPr>
            <w:webHidden/>
          </w:rPr>
          <w:fldChar w:fldCharType="end"/>
        </w:r>
      </w:hyperlink>
    </w:p>
    <w:p w:rsidR="00931B80" w:rsidRDefault="00D36D64">
      <w:pPr>
        <w:pStyle w:val="TOC1"/>
        <w:rPr>
          <w:rFonts w:asciiTheme="minorHAnsi" w:eastAsiaTheme="minorEastAsia" w:hAnsiTheme="minorHAnsi" w:cstheme="minorBidi"/>
          <w:lang w:val="ru-RU" w:eastAsia="ru-RU"/>
        </w:rPr>
      </w:pPr>
      <w:hyperlink w:anchor="_Toc358635567" w:history="1">
        <w:r w:rsidR="00931B80" w:rsidRPr="00AE169C">
          <w:rPr>
            <w:rStyle w:val="Hyperlink"/>
          </w:rPr>
          <w:t>3.</w:t>
        </w:r>
        <w:r w:rsidR="00931B80">
          <w:rPr>
            <w:rFonts w:asciiTheme="minorHAnsi" w:eastAsiaTheme="minorEastAsia" w:hAnsiTheme="minorHAnsi" w:cstheme="minorBidi"/>
            <w:lang w:val="ru-RU" w:eastAsia="ru-RU"/>
          </w:rPr>
          <w:tab/>
        </w:r>
        <w:r w:rsidR="00931B80" w:rsidRPr="00AE169C">
          <w:rPr>
            <w:rStyle w:val="Hyperlink"/>
          </w:rPr>
          <w:t>Implementation Guide</w:t>
        </w:r>
        <w:r w:rsidR="00931B80">
          <w:rPr>
            <w:webHidden/>
          </w:rPr>
          <w:tab/>
        </w:r>
        <w:r w:rsidR="00931B80">
          <w:rPr>
            <w:webHidden/>
          </w:rPr>
          <w:fldChar w:fldCharType="begin"/>
        </w:r>
        <w:r w:rsidR="00931B80">
          <w:rPr>
            <w:webHidden/>
          </w:rPr>
          <w:instrText xml:space="preserve"> PAGEREF _Toc358635567 \h </w:instrText>
        </w:r>
        <w:r w:rsidR="00931B80">
          <w:rPr>
            <w:webHidden/>
          </w:rPr>
        </w:r>
        <w:r w:rsidR="00931B80">
          <w:rPr>
            <w:webHidden/>
          </w:rPr>
          <w:fldChar w:fldCharType="separate"/>
        </w:r>
        <w:r w:rsidR="00931B80">
          <w:rPr>
            <w:webHidden/>
          </w:rPr>
          <w:t>5</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68" w:history="1">
        <w:r w:rsidR="00931B80" w:rsidRPr="00AE169C">
          <w:rPr>
            <w:rStyle w:val="Hyperlink"/>
          </w:rPr>
          <w:t>3.1</w:t>
        </w:r>
        <w:r w:rsidR="00931B80">
          <w:rPr>
            <w:rFonts w:asciiTheme="minorHAnsi" w:eastAsiaTheme="minorEastAsia" w:hAnsiTheme="minorHAnsi" w:cstheme="minorBidi"/>
            <w:lang w:val="ru-RU" w:eastAsia="ru-RU"/>
          </w:rPr>
          <w:tab/>
        </w:r>
        <w:r w:rsidR="00931B80" w:rsidRPr="00AE169C">
          <w:rPr>
            <w:rStyle w:val="Hyperlink"/>
          </w:rPr>
          <w:t>Setup</w:t>
        </w:r>
        <w:r w:rsidR="00931B80">
          <w:rPr>
            <w:webHidden/>
          </w:rPr>
          <w:tab/>
        </w:r>
        <w:r w:rsidR="00931B80">
          <w:rPr>
            <w:webHidden/>
          </w:rPr>
          <w:fldChar w:fldCharType="begin"/>
        </w:r>
        <w:r w:rsidR="00931B80">
          <w:rPr>
            <w:webHidden/>
          </w:rPr>
          <w:instrText xml:space="preserve"> PAGEREF _Toc358635568 \h </w:instrText>
        </w:r>
        <w:r w:rsidR="00931B80">
          <w:rPr>
            <w:webHidden/>
          </w:rPr>
        </w:r>
        <w:r w:rsidR="00931B80">
          <w:rPr>
            <w:webHidden/>
          </w:rPr>
          <w:fldChar w:fldCharType="separate"/>
        </w:r>
        <w:r w:rsidR="00931B80">
          <w:rPr>
            <w:webHidden/>
          </w:rPr>
          <w:t>5</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69" w:history="1">
        <w:r w:rsidR="00931B80" w:rsidRPr="00AE169C">
          <w:rPr>
            <w:rStyle w:val="Hyperlink"/>
          </w:rPr>
          <w:t>3.2</w:t>
        </w:r>
        <w:r w:rsidR="00931B80">
          <w:rPr>
            <w:rFonts w:asciiTheme="minorHAnsi" w:eastAsiaTheme="minorEastAsia" w:hAnsiTheme="minorHAnsi" w:cstheme="minorBidi"/>
            <w:lang w:val="ru-RU" w:eastAsia="ru-RU"/>
          </w:rPr>
          <w:tab/>
        </w:r>
        <w:r w:rsidR="00931B80" w:rsidRPr="00AE169C">
          <w:rPr>
            <w:rStyle w:val="Hyperlink"/>
          </w:rPr>
          <w:t>Configuration</w:t>
        </w:r>
        <w:r w:rsidR="00931B80">
          <w:rPr>
            <w:webHidden/>
          </w:rPr>
          <w:tab/>
        </w:r>
        <w:r w:rsidR="00931B80">
          <w:rPr>
            <w:webHidden/>
          </w:rPr>
          <w:fldChar w:fldCharType="begin"/>
        </w:r>
        <w:r w:rsidR="00931B80">
          <w:rPr>
            <w:webHidden/>
          </w:rPr>
          <w:instrText xml:space="preserve"> PAGEREF _Toc358635569 \h </w:instrText>
        </w:r>
        <w:r w:rsidR="00931B80">
          <w:rPr>
            <w:webHidden/>
          </w:rPr>
        </w:r>
        <w:r w:rsidR="00931B80">
          <w:rPr>
            <w:webHidden/>
          </w:rPr>
          <w:fldChar w:fldCharType="separate"/>
        </w:r>
        <w:r w:rsidR="00931B80">
          <w:rPr>
            <w:webHidden/>
          </w:rPr>
          <w:t>5</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75" w:history="1">
        <w:r w:rsidR="00931B80" w:rsidRPr="00AE169C">
          <w:rPr>
            <w:rStyle w:val="Hyperlink"/>
          </w:rPr>
          <w:t>3.3</w:t>
        </w:r>
        <w:r w:rsidR="00931B80">
          <w:rPr>
            <w:rFonts w:asciiTheme="minorHAnsi" w:eastAsiaTheme="minorEastAsia" w:hAnsiTheme="minorHAnsi" w:cstheme="minorBidi"/>
            <w:lang w:val="ru-RU" w:eastAsia="ru-RU"/>
          </w:rPr>
          <w:tab/>
        </w:r>
        <w:r w:rsidR="00931B80" w:rsidRPr="00AE169C">
          <w:rPr>
            <w:rStyle w:val="Hyperlink"/>
          </w:rPr>
          <w:t>External Interfaces</w:t>
        </w:r>
        <w:r w:rsidR="00931B80">
          <w:rPr>
            <w:webHidden/>
          </w:rPr>
          <w:tab/>
        </w:r>
        <w:r w:rsidR="00931B80">
          <w:rPr>
            <w:webHidden/>
          </w:rPr>
          <w:fldChar w:fldCharType="begin"/>
        </w:r>
        <w:r w:rsidR="00931B80">
          <w:rPr>
            <w:webHidden/>
          </w:rPr>
          <w:instrText xml:space="preserve"> PAGEREF _Toc358635575 \h </w:instrText>
        </w:r>
        <w:r w:rsidR="00931B80">
          <w:rPr>
            <w:webHidden/>
          </w:rPr>
        </w:r>
        <w:r w:rsidR="00931B80">
          <w:rPr>
            <w:webHidden/>
          </w:rPr>
          <w:fldChar w:fldCharType="separate"/>
        </w:r>
        <w:r w:rsidR="00931B80">
          <w:rPr>
            <w:webHidden/>
          </w:rPr>
          <w:t>16</w:t>
        </w:r>
        <w:r w:rsidR="00931B80">
          <w:rPr>
            <w:webHidden/>
          </w:rPr>
          <w:fldChar w:fldCharType="end"/>
        </w:r>
      </w:hyperlink>
    </w:p>
    <w:p w:rsidR="00931B80" w:rsidRDefault="00D36D64">
      <w:pPr>
        <w:pStyle w:val="TOC1"/>
        <w:rPr>
          <w:rFonts w:asciiTheme="minorHAnsi" w:eastAsiaTheme="minorEastAsia" w:hAnsiTheme="minorHAnsi" w:cstheme="minorBidi"/>
          <w:lang w:val="ru-RU" w:eastAsia="ru-RU"/>
        </w:rPr>
      </w:pPr>
      <w:hyperlink w:anchor="_Toc358635576" w:history="1">
        <w:r w:rsidR="00931B80" w:rsidRPr="00AE169C">
          <w:rPr>
            <w:rStyle w:val="Hyperlink"/>
          </w:rPr>
          <w:t>4.</w:t>
        </w:r>
        <w:r w:rsidR="00931B80">
          <w:rPr>
            <w:rFonts w:asciiTheme="minorHAnsi" w:eastAsiaTheme="minorEastAsia" w:hAnsiTheme="minorHAnsi" w:cstheme="minorBidi"/>
            <w:lang w:val="ru-RU" w:eastAsia="ru-RU"/>
          </w:rPr>
          <w:tab/>
        </w:r>
        <w:r w:rsidR="00931B80" w:rsidRPr="00AE169C">
          <w:rPr>
            <w:rStyle w:val="Hyperlink"/>
          </w:rPr>
          <w:t>Operations, Maintenance</w:t>
        </w:r>
        <w:r w:rsidR="00931B80">
          <w:rPr>
            <w:webHidden/>
          </w:rPr>
          <w:tab/>
        </w:r>
        <w:r w:rsidR="00931B80">
          <w:rPr>
            <w:webHidden/>
          </w:rPr>
          <w:fldChar w:fldCharType="begin"/>
        </w:r>
        <w:r w:rsidR="00931B80">
          <w:rPr>
            <w:webHidden/>
          </w:rPr>
          <w:instrText xml:space="preserve"> PAGEREF _Toc358635576 \h </w:instrText>
        </w:r>
        <w:r w:rsidR="00931B80">
          <w:rPr>
            <w:webHidden/>
          </w:rPr>
        </w:r>
        <w:r w:rsidR="00931B80">
          <w:rPr>
            <w:webHidden/>
          </w:rPr>
          <w:fldChar w:fldCharType="separate"/>
        </w:r>
        <w:r w:rsidR="00931B80">
          <w:rPr>
            <w:webHidden/>
          </w:rPr>
          <w:t>17</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77" w:history="1">
        <w:r w:rsidR="00931B80" w:rsidRPr="00AE169C">
          <w:rPr>
            <w:rStyle w:val="Hyperlink"/>
          </w:rPr>
          <w:t>4.1</w:t>
        </w:r>
        <w:r w:rsidR="00931B80">
          <w:rPr>
            <w:rFonts w:asciiTheme="minorHAnsi" w:eastAsiaTheme="minorEastAsia" w:hAnsiTheme="minorHAnsi" w:cstheme="minorBidi"/>
            <w:lang w:val="ru-RU" w:eastAsia="ru-RU"/>
          </w:rPr>
          <w:tab/>
        </w:r>
        <w:r w:rsidR="00931B80" w:rsidRPr="00AE169C">
          <w:rPr>
            <w:rStyle w:val="Hyperlink"/>
          </w:rPr>
          <w:t>Data Storage</w:t>
        </w:r>
        <w:r w:rsidR="00931B80">
          <w:rPr>
            <w:webHidden/>
          </w:rPr>
          <w:tab/>
        </w:r>
        <w:r w:rsidR="00931B80">
          <w:rPr>
            <w:webHidden/>
          </w:rPr>
          <w:fldChar w:fldCharType="begin"/>
        </w:r>
        <w:r w:rsidR="00931B80">
          <w:rPr>
            <w:webHidden/>
          </w:rPr>
          <w:instrText xml:space="preserve"> PAGEREF _Toc358635577 \h </w:instrText>
        </w:r>
        <w:r w:rsidR="00931B80">
          <w:rPr>
            <w:webHidden/>
          </w:rPr>
        </w:r>
        <w:r w:rsidR="00931B80">
          <w:rPr>
            <w:webHidden/>
          </w:rPr>
          <w:fldChar w:fldCharType="separate"/>
        </w:r>
        <w:r w:rsidR="00931B80">
          <w:rPr>
            <w:webHidden/>
          </w:rPr>
          <w:t>17</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78" w:history="1">
        <w:r w:rsidR="00931B80" w:rsidRPr="00AE169C">
          <w:rPr>
            <w:rStyle w:val="Hyperlink"/>
          </w:rPr>
          <w:t>4.2</w:t>
        </w:r>
        <w:r w:rsidR="00931B80">
          <w:rPr>
            <w:rFonts w:asciiTheme="minorHAnsi" w:eastAsiaTheme="minorEastAsia" w:hAnsiTheme="minorHAnsi" w:cstheme="minorBidi"/>
            <w:lang w:val="ru-RU" w:eastAsia="ru-RU"/>
          </w:rPr>
          <w:tab/>
        </w:r>
        <w:r w:rsidR="00931B80" w:rsidRPr="00AE169C">
          <w:rPr>
            <w:rStyle w:val="Hyperlink"/>
          </w:rPr>
          <w:t>Availability</w:t>
        </w:r>
        <w:r w:rsidR="00931B80">
          <w:rPr>
            <w:webHidden/>
          </w:rPr>
          <w:tab/>
        </w:r>
        <w:r w:rsidR="00931B80">
          <w:rPr>
            <w:webHidden/>
          </w:rPr>
          <w:fldChar w:fldCharType="begin"/>
        </w:r>
        <w:r w:rsidR="00931B80">
          <w:rPr>
            <w:webHidden/>
          </w:rPr>
          <w:instrText xml:space="preserve"> PAGEREF _Toc358635578 \h </w:instrText>
        </w:r>
        <w:r w:rsidR="00931B80">
          <w:rPr>
            <w:webHidden/>
          </w:rPr>
        </w:r>
        <w:r w:rsidR="00931B80">
          <w:rPr>
            <w:webHidden/>
          </w:rPr>
          <w:fldChar w:fldCharType="separate"/>
        </w:r>
        <w:r w:rsidR="00931B80">
          <w:rPr>
            <w:webHidden/>
          </w:rPr>
          <w:t>17</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79" w:history="1">
        <w:r w:rsidR="00931B80" w:rsidRPr="00AE169C">
          <w:rPr>
            <w:rStyle w:val="Hyperlink"/>
          </w:rPr>
          <w:t>4.3</w:t>
        </w:r>
        <w:r w:rsidR="00931B80">
          <w:rPr>
            <w:rFonts w:asciiTheme="minorHAnsi" w:eastAsiaTheme="minorEastAsia" w:hAnsiTheme="minorHAnsi" w:cstheme="minorBidi"/>
            <w:lang w:val="ru-RU" w:eastAsia="ru-RU"/>
          </w:rPr>
          <w:tab/>
        </w:r>
        <w:r w:rsidR="00931B80" w:rsidRPr="00AE169C">
          <w:rPr>
            <w:rStyle w:val="Hyperlink"/>
          </w:rPr>
          <w:t>Support</w:t>
        </w:r>
        <w:r w:rsidR="00931B80">
          <w:rPr>
            <w:webHidden/>
          </w:rPr>
          <w:tab/>
        </w:r>
        <w:r w:rsidR="00931B80">
          <w:rPr>
            <w:webHidden/>
          </w:rPr>
          <w:fldChar w:fldCharType="begin"/>
        </w:r>
        <w:r w:rsidR="00931B80">
          <w:rPr>
            <w:webHidden/>
          </w:rPr>
          <w:instrText xml:space="preserve"> PAGEREF _Toc358635579 \h </w:instrText>
        </w:r>
        <w:r w:rsidR="00931B80">
          <w:rPr>
            <w:webHidden/>
          </w:rPr>
        </w:r>
        <w:r w:rsidR="00931B80">
          <w:rPr>
            <w:webHidden/>
          </w:rPr>
          <w:fldChar w:fldCharType="separate"/>
        </w:r>
        <w:r w:rsidR="00931B80">
          <w:rPr>
            <w:webHidden/>
          </w:rPr>
          <w:t>17</w:t>
        </w:r>
        <w:r w:rsidR="00931B80">
          <w:rPr>
            <w:webHidden/>
          </w:rPr>
          <w:fldChar w:fldCharType="end"/>
        </w:r>
      </w:hyperlink>
    </w:p>
    <w:p w:rsidR="00931B80" w:rsidRDefault="00D36D64">
      <w:pPr>
        <w:pStyle w:val="TOC1"/>
        <w:rPr>
          <w:rFonts w:asciiTheme="minorHAnsi" w:eastAsiaTheme="minorEastAsia" w:hAnsiTheme="minorHAnsi" w:cstheme="minorBidi"/>
          <w:lang w:val="ru-RU" w:eastAsia="ru-RU"/>
        </w:rPr>
      </w:pPr>
      <w:hyperlink w:anchor="_Toc358635580" w:history="1">
        <w:r w:rsidR="00931B80" w:rsidRPr="00AE169C">
          <w:rPr>
            <w:rStyle w:val="Hyperlink"/>
          </w:rPr>
          <w:t>5.</w:t>
        </w:r>
        <w:r w:rsidR="00931B80">
          <w:rPr>
            <w:rFonts w:asciiTheme="minorHAnsi" w:eastAsiaTheme="minorEastAsia" w:hAnsiTheme="minorHAnsi" w:cstheme="minorBidi"/>
            <w:lang w:val="ru-RU" w:eastAsia="ru-RU"/>
          </w:rPr>
          <w:tab/>
        </w:r>
        <w:r w:rsidR="00931B80" w:rsidRPr="00AE169C">
          <w:rPr>
            <w:rStyle w:val="Hyperlink"/>
          </w:rPr>
          <w:t>User Guide</w:t>
        </w:r>
        <w:r w:rsidR="00931B80">
          <w:rPr>
            <w:webHidden/>
          </w:rPr>
          <w:tab/>
        </w:r>
        <w:r w:rsidR="00931B80">
          <w:rPr>
            <w:webHidden/>
          </w:rPr>
          <w:fldChar w:fldCharType="begin"/>
        </w:r>
        <w:r w:rsidR="00931B80">
          <w:rPr>
            <w:webHidden/>
          </w:rPr>
          <w:instrText xml:space="preserve"> PAGEREF _Toc358635580 \h </w:instrText>
        </w:r>
        <w:r w:rsidR="00931B80">
          <w:rPr>
            <w:webHidden/>
          </w:rPr>
        </w:r>
        <w:r w:rsidR="00931B80">
          <w:rPr>
            <w:webHidden/>
          </w:rPr>
          <w:fldChar w:fldCharType="separate"/>
        </w:r>
        <w:r w:rsidR="00931B80">
          <w:rPr>
            <w:webHidden/>
          </w:rPr>
          <w:t>18</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81" w:history="1">
        <w:r w:rsidR="00931B80" w:rsidRPr="00AE169C">
          <w:rPr>
            <w:rStyle w:val="Hyperlink"/>
          </w:rPr>
          <w:t>5.1</w:t>
        </w:r>
        <w:r w:rsidR="00931B80">
          <w:rPr>
            <w:rFonts w:asciiTheme="minorHAnsi" w:eastAsiaTheme="minorEastAsia" w:hAnsiTheme="minorHAnsi" w:cstheme="minorBidi"/>
            <w:lang w:val="ru-RU" w:eastAsia="ru-RU"/>
          </w:rPr>
          <w:tab/>
        </w:r>
        <w:r w:rsidR="00931B80" w:rsidRPr="00AE169C">
          <w:rPr>
            <w:rStyle w:val="Hyperlink"/>
          </w:rPr>
          <w:t>Roles, Responsibilities</w:t>
        </w:r>
        <w:r w:rsidR="00931B80">
          <w:rPr>
            <w:webHidden/>
          </w:rPr>
          <w:tab/>
        </w:r>
        <w:r w:rsidR="00931B80">
          <w:rPr>
            <w:webHidden/>
          </w:rPr>
          <w:fldChar w:fldCharType="begin"/>
        </w:r>
        <w:r w:rsidR="00931B80">
          <w:rPr>
            <w:webHidden/>
          </w:rPr>
          <w:instrText xml:space="preserve"> PAGEREF _Toc358635581 \h </w:instrText>
        </w:r>
        <w:r w:rsidR="00931B80">
          <w:rPr>
            <w:webHidden/>
          </w:rPr>
        </w:r>
        <w:r w:rsidR="00931B80">
          <w:rPr>
            <w:webHidden/>
          </w:rPr>
          <w:fldChar w:fldCharType="separate"/>
        </w:r>
        <w:r w:rsidR="00931B80">
          <w:rPr>
            <w:webHidden/>
          </w:rPr>
          <w:t>18</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82" w:history="1">
        <w:r w:rsidR="00931B80" w:rsidRPr="00AE169C">
          <w:rPr>
            <w:rStyle w:val="Hyperlink"/>
          </w:rPr>
          <w:t>5.2</w:t>
        </w:r>
        <w:r w:rsidR="00931B80">
          <w:rPr>
            <w:rFonts w:asciiTheme="minorHAnsi" w:eastAsiaTheme="minorEastAsia" w:hAnsiTheme="minorHAnsi" w:cstheme="minorBidi"/>
            <w:lang w:val="ru-RU" w:eastAsia="ru-RU"/>
          </w:rPr>
          <w:tab/>
        </w:r>
        <w:r w:rsidR="00931B80" w:rsidRPr="00AE169C">
          <w:rPr>
            <w:rStyle w:val="Hyperlink"/>
          </w:rPr>
          <w:t>Business Manager</w:t>
        </w:r>
        <w:r w:rsidR="00931B80">
          <w:rPr>
            <w:webHidden/>
          </w:rPr>
          <w:tab/>
        </w:r>
        <w:r w:rsidR="00931B80">
          <w:rPr>
            <w:webHidden/>
          </w:rPr>
          <w:fldChar w:fldCharType="begin"/>
        </w:r>
        <w:r w:rsidR="00931B80">
          <w:rPr>
            <w:webHidden/>
          </w:rPr>
          <w:instrText xml:space="preserve"> PAGEREF _Toc358635582 \h </w:instrText>
        </w:r>
        <w:r w:rsidR="00931B80">
          <w:rPr>
            <w:webHidden/>
          </w:rPr>
        </w:r>
        <w:r w:rsidR="00931B80">
          <w:rPr>
            <w:webHidden/>
          </w:rPr>
          <w:fldChar w:fldCharType="separate"/>
        </w:r>
        <w:r w:rsidR="00931B80">
          <w:rPr>
            <w:webHidden/>
          </w:rPr>
          <w:t>18</w:t>
        </w:r>
        <w:r w:rsidR="00931B80">
          <w:rPr>
            <w:webHidden/>
          </w:rPr>
          <w:fldChar w:fldCharType="end"/>
        </w:r>
      </w:hyperlink>
    </w:p>
    <w:p w:rsidR="00931B80" w:rsidRDefault="00D36D64">
      <w:pPr>
        <w:pStyle w:val="TOC2"/>
        <w:rPr>
          <w:rFonts w:asciiTheme="minorHAnsi" w:eastAsiaTheme="minorEastAsia" w:hAnsiTheme="minorHAnsi" w:cstheme="minorBidi"/>
          <w:lang w:val="ru-RU" w:eastAsia="ru-RU"/>
        </w:rPr>
      </w:pPr>
      <w:hyperlink w:anchor="_Toc358635583" w:history="1">
        <w:r w:rsidR="00931B80" w:rsidRPr="00AE169C">
          <w:rPr>
            <w:rStyle w:val="Hyperlink"/>
          </w:rPr>
          <w:t>5.3</w:t>
        </w:r>
        <w:r w:rsidR="00931B80">
          <w:rPr>
            <w:rFonts w:asciiTheme="minorHAnsi" w:eastAsiaTheme="minorEastAsia" w:hAnsiTheme="minorHAnsi" w:cstheme="minorBidi"/>
            <w:lang w:val="ru-RU" w:eastAsia="ru-RU"/>
          </w:rPr>
          <w:tab/>
        </w:r>
        <w:r w:rsidR="00931B80" w:rsidRPr="00AE169C">
          <w:rPr>
            <w:rStyle w:val="Hyperlink"/>
          </w:rPr>
          <w:t>Storefront Functionality</w:t>
        </w:r>
        <w:r w:rsidR="00931B80">
          <w:rPr>
            <w:webHidden/>
          </w:rPr>
          <w:tab/>
        </w:r>
        <w:r w:rsidR="00931B80">
          <w:rPr>
            <w:webHidden/>
          </w:rPr>
          <w:fldChar w:fldCharType="begin"/>
        </w:r>
        <w:r w:rsidR="00931B80">
          <w:rPr>
            <w:webHidden/>
          </w:rPr>
          <w:instrText xml:space="preserve"> PAGEREF _Toc358635583 \h </w:instrText>
        </w:r>
        <w:r w:rsidR="00931B80">
          <w:rPr>
            <w:webHidden/>
          </w:rPr>
        </w:r>
        <w:r w:rsidR="00931B80">
          <w:rPr>
            <w:webHidden/>
          </w:rPr>
          <w:fldChar w:fldCharType="separate"/>
        </w:r>
        <w:r w:rsidR="00931B80">
          <w:rPr>
            <w:webHidden/>
          </w:rPr>
          <w:t>18</w:t>
        </w:r>
        <w:r w:rsidR="00931B80">
          <w:rPr>
            <w:webHidden/>
          </w:rPr>
          <w:fldChar w:fldCharType="end"/>
        </w:r>
      </w:hyperlink>
    </w:p>
    <w:p w:rsidR="00931B80" w:rsidRDefault="00D36D64">
      <w:pPr>
        <w:pStyle w:val="TOC1"/>
        <w:rPr>
          <w:rFonts w:asciiTheme="minorHAnsi" w:eastAsiaTheme="minorEastAsia" w:hAnsiTheme="minorHAnsi" w:cstheme="minorBidi"/>
          <w:lang w:val="ru-RU" w:eastAsia="ru-RU"/>
        </w:rPr>
      </w:pPr>
      <w:hyperlink w:anchor="_Toc358635584" w:history="1">
        <w:r w:rsidR="00931B80" w:rsidRPr="00AE169C">
          <w:rPr>
            <w:rStyle w:val="Hyperlink"/>
          </w:rPr>
          <w:t>6.</w:t>
        </w:r>
        <w:r w:rsidR="00931B80">
          <w:rPr>
            <w:rFonts w:asciiTheme="minorHAnsi" w:eastAsiaTheme="minorEastAsia" w:hAnsiTheme="minorHAnsi" w:cstheme="minorBidi"/>
            <w:lang w:val="ru-RU" w:eastAsia="ru-RU"/>
          </w:rPr>
          <w:tab/>
        </w:r>
        <w:r w:rsidR="00931B80" w:rsidRPr="00AE169C">
          <w:rPr>
            <w:rStyle w:val="Hyperlink"/>
          </w:rPr>
          <w:t>Known Issues</w:t>
        </w:r>
        <w:r w:rsidR="00931B80">
          <w:rPr>
            <w:webHidden/>
          </w:rPr>
          <w:tab/>
        </w:r>
        <w:r w:rsidR="00931B80">
          <w:rPr>
            <w:webHidden/>
          </w:rPr>
          <w:fldChar w:fldCharType="begin"/>
        </w:r>
        <w:r w:rsidR="00931B80">
          <w:rPr>
            <w:webHidden/>
          </w:rPr>
          <w:instrText xml:space="preserve"> PAGEREF _Toc358635584 \h </w:instrText>
        </w:r>
        <w:r w:rsidR="00931B80">
          <w:rPr>
            <w:webHidden/>
          </w:rPr>
        </w:r>
        <w:r w:rsidR="00931B80">
          <w:rPr>
            <w:webHidden/>
          </w:rPr>
          <w:fldChar w:fldCharType="separate"/>
        </w:r>
        <w:r w:rsidR="00931B80">
          <w:rPr>
            <w:webHidden/>
          </w:rPr>
          <w:t>19</w:t>
        </w:r>
        <w:r w:rsidR="00931B80">
          <w:rPr>
            <w:webHidden/>
          </w:rPr>
          <w:fldChar w:fldCharType="end"/>
        </w:r>
      </w:hyperlink>
    </w:p>
    <w:p w:rsidR="00931B80" w:rsidRDefault="00D36D64">
      <w:pPr>
        <w:pStyle w:val="TOC1"/>
        <w:rPr>
          <w:rFonts w:asciiTheme="minorHAnsi" w:eastAsiaTheme="minorEastAsia" w:hAnsiTheme="minorHAnsi" w:cstheme="minorBidi"/>
          <w:lang w:val="ru-RU" w:eastAsia="ru-RU"/>
        </w:rPr>
      </w:pPr>
      <w:hyperlink w:anchor="_Toc358635585" w:history="1">
        <w:r w:rsidR="00931B80" w:rsidRPr="00AE169C">
          <w:rPr>
            <w:rStyle w:val="Hyperlink"/>
          </w:rPr>
          <w:t>7.</w:t>
        </w:r>
        <w:r w:rsidR="00931B80">
          <w:rPr>
            <w:rFonts w:asciiTheme="minorHAnsi" w:eastAsiaTheme="minorEastAsia" w:hAnsiTheme="minorHAnsi" w:cstheme="minorBidi"/>
            <w:lang w:val="ru-RU" w:eastAsia="ru-RU"/>
          </w:rPr>
          <w:tab/>
        </w:r>
        <w:r w:rsidR="00931B80" w:rsidRPr="00AE169C">
          <w:rPr>
            <w:rStyle w:val="Hyperlink"/>
          </w:rPr>
          <w:t>Release History</w:t>
        </w:r>
        <w:r w:rsidR="00931B80">
          <w:rPr>
            <w:webHidden/>
          </w:rPr>
          <w:tab/>
        </w:r>
        <w:r w:rsidR="00931B80">
          <w:rPr>
            <w:webHidden/>
          </w:rPr>
          <w:fldChar w:fldCharType="begin"/>
        </w:r>
        <w:r w:rsidR="00931B80">
          <w:rPr>
            <w:webHidden/>
          </w:rPr>
          <w:instrText xml:space="preserve"> PAGEREF _Toc358635585 \h </w:instrText>
        </w:r>
        <w:r w:rsidR="00931B80">
          <w:rPr>
            <w:webHidden/>
          </w:rPr>
        </w:r>
        <w:r w:rsidR="00931B80">
          <w:rPr>
            <w:webHidden/>
          </w:rPr>
          <w:fldChar w:fldCharType="separate"/>
        </w:r>
        <w:r w:rsidR="00931B80">
          <w:rPr>
            <w:webHidden/>
          </w:rPr>
          <w:t>19</w:t>
        </w:r>
        <w:r w:rsidR="00931B80">
          <w:rPr>
            <w:webHidden/>
          </w:rPr>
          <w:fldChar w:fldCharType="end"/>
        </w:r>
      </w:hyperlink>
    </w:p>
    <w:p w:rsidR="00931B80" w:rsidRDefault="00931B80" w:rsidP="00010026">
      <w:pPr>
        <w:pStyle w:val="TOC1"/>
      </w:pPr>
      <w:r>
        <w:t>Appendix A: Manual Integration Steps</w:t>
      </w:r>
      <w:r w:rsidR="00BE2F6F">
        <w:t>………………………………………………………………………………………….20</w:t>
      </w:r>
    </w:p>
    <w:p w:rsidR="00BE2F6F" w:rsidRPr="008F4F08" w:rsidRDefault="00BE2F6F" w:rsidP="00010026">
      <w:pPr>
        <w:pStyle w:val="TOC1"/>
      </w:pPr>
      <w:r>
        <w:t>Appendix B : Test Cases………………………………………………………………………………………………………………..25</w:t>
      </w:r>
    </w:p>
    <w:p w:rsidR="009470CB" w:rsidRPr="00E718CA" w:rsidRDefault="009470CB" w:rsidP="00010026">
      <w:pPr>
        <w:pStyle w:val="TOC1"/>
      </w:pPr>
      <w:r>
        <w:t>Appendix C : Move to Production……………………………………………………………………………………………</w:t>
      </w:r>
      <w:r w:rsidR="00371517">
        <w:t>.</w:t>
      </w:r>
      <w:r>
        <w:t>……32</w:t>
      </w:r>
    </w:p>
    <w:p w:rsidR="009470CB" w:rsidRPr="008F4F08" w:rsidRDefault="009470CB" w:rsidP="00010026"/>
    <w:p w:rsidR="00931B80" w:rsidRPr="00010026" w:rsidRDefault="00931B80" w:rsidP="00010026">
      <w:pPr>
        <w:rPr>
          <w:rFonts w:eastAsiaTheme="minorEastAsia"/>
        </w:rPr>
      </w:pPr>
    </w:p>
    <w:p w:rsidR="0018232D" w:rsidRDefault="00A60331" w:rsidP="0018232D">
      <w:r>
        <w:fldChar w:fldCharType="end"/>
      </w:r>
    </w:p>
    <w:p w:rsidR="0018232D" w:rsidRDefault="0018232D" w:rsidP="0018232D">
      <w:pPr>
        <w:rPr>
          <w:rFonts w:ascii="Cambria" w:hAnsi="Cambria"/>
          <w:spacing w:val="5"/>
          <w:sz w:val="52"/>
          <w:szCs w:val="52"/>
        </w:rPr>
      </w:pPr>
      <w:r>
        <w:rPr>
          <w:rFonts w:ascii="Cambria" w:hAnsi="Cambria"/>
          <w:spacing w:val="5"/>
          <w:sz w:val="52"/>
          <w:szCs w:val="52"/>
        </w:rPr>
        <w:br w:type="page"/>
      </w:r>
    </w:p>
    <w:p w:rsidR="0018232D" w:rsidRPr="0093572D" w:rsidRDefault="0018232D" w:rsidP="0018232D">
      <w:pPr>
        <w:pStyle w:val="Heading1"/>
      </w:pPr>
      <w:bookmarkStart w:id="3" w:name="_Toc338404168"/>
      <w:bookmarkStart w:id="4" w:name="_Toc358635561"/>
      <w:bookmarkEnd w:id="2"/>
      <w:r>
        <w:lastRenderedPageBreak/>
        <w:t>Summary</w:t>
      </w:r>
      <w:bookmarkEnd w:id="3"/>
      <w:bookmarkEnd w:id="4"/>
    </w:p>
    <w:p w:rsidR="00844FFD" w:rsidRPr="00844FFD" w:rsidRDefault="00844FFD" w:rsidP="00844FFD">
      <w:pPr>
        <w:pStyle w:val="NormalWeb"/>
        <w:shd w:val="clear" w:color="auto" w:fill="FFFFFF"/>
        <w:spacing w:before="125" w:beforeAutospacing="0" w:after="0" w:afterAutospacing="0" w:line="250" w:lineRule="atLeast"/>
        <w:ind w:left="360" w:firstLine="348"/>
        <w:jc w:val="both"/>
        <w:rPr>
          <w:rFonts w:asciiTheme="minorHAnsi" w:hAnsiTheme="minorHAnsi" w:cstheme="minorHAnsi"/>
          <w:color w:val="333333"/>
          <w:sz w:val="22"/>
          <w:szCs w:val="22"/>
          <w:lang w:val="en-US"/>
        </w:rPr>
      </w:pPr>
      <w:proofErr w:type="spellStart"/>
      <w:r w:rsidRPr="00844FFD">
        <w:rPr>
          <w:rFonts w:asciiTheme="minorHAnsi" w:hAnsiTheme="minorHAnsi" w:cstheme="minorHAnsi"/>
          <w:color w:val="333333"/>
          <w:sz w:val="22"/>
          <w:szCs w:val="22"/>
          <w:lang w:val="en-US"/>
        </w:rPr>
        <w:t>Kount</w:t>
      </w:r>
      <w:proofErr w:type="spellEnd"/>
      <w:r w:rsidRPr="00844FFD">
        <w:rPr>
          <w:rFonts w:asciiTheme="minorHAnsi" w:hAnsiTheme="minorHAnsi" w:cstheme="minorHAnsi"/>
          <w:color w:val="333333"/>
          <w:sz w:val="22"/>
          <w:szCs w:val="22"/>
          <w:lang w:val="en-US"/>
        </w:rPr>
        <w:t xml:space="preserve"> is a leading innovator of solutions for fraud and risk management. </w:t>
      </w:r>
      <w:proofErr w:type="spellStart"/>
      <w:r w:rsidRPr="00844FFD">
        <w:rPr>
          <w:rFonts w:asciiTheme="minorHAnsi" w:hAnsiTheme="minorHAnsi" w:cstheme="minorHAnsi"/>
          <w:color w:val="333333"/>
          <w:sz w:val="22"/>
          <w:szCs w:val="22"/>
          <w:lang w:val="en-US"/>
        </w:rPr>
        <w:t>Kount's</w:t>
      </w:r>
      <w:proofErr w:type="spellEnd"/>
      <w:r w:rsidRPr="00844FFD">
        <w:rPr>
          <w:rFonts w:asciiTheme="minorHAnsi" w:hAnsiTheme="minorHAnsi" w:cstheme="minorHAnsi"/>
          <w:color w:val="333333"/>
          <w:sz w:val="22"/>
          <w:szCs w:val="22"/>
          <w:lang w:val="en-US"/>
        </w:rPr>
        <w:t xml:space="preserve"> “decision engine” platform is ideal for managing fraud in online/telephone channels that process payments and onboard new customers. </w:t>
      </w:r>
      <w:proofErr w:type="spellStart"/>
      <w:r w:rsidRPr="00844FFD">
        <w:rPr>
          <w:rFonts w:asciiTheme="minorHAnsi" w:hAnsiTheme="minorHAnsi" w:cstheme="minorHAnsi"/>
          <w:color w:val="333333"/>
          <w:sz w:val="22"/>
          <w:szCs w:val="22"/>
          <w:lang w:val="en-US"/>
        </w:rPr>
        <w:t>Kount</w:t>
      </w:r>
      <w:proofErr w:type="spellEnd"/>
      <w:r w:rsidRPr="00844FFD">
        <w:rPr>
          <w:rFonts w:asciiTheme="minorHAnsi" w:hAnsiTheme="minorHAnsi" w:cstheme="minorHAnsi"/>
          <w:color w:val="333333"/>
          <w:sz w:val="22"/>
          <w:szCs w:val="22"/>
          <w:lang w:val="en-US"/>
        </w:rPr>
        <w:t xml:space="preserve"> is committed to offering an end-to-end, single-source solution focused on speed, simplicity and ease of use...with a no-compromise approach to providing real-time accuracy in results.</w:t>
      </w:r>
    </w:p>
    <w:p w:rsidR="00844FFD" w:rsidRPr="00844FFD" w:rsidRDefault="00844FFD" w:rsidP="00844FFD">
      <w:pPr>
        <w:pStyle w:val="western"/>
        <w:shd w:val="clear" w:color="auto" w:fill="FFFFFF"/>
        <w:spacing w:before="125" w:beforeAutospacing="0" w:after="0" w:afterAutospacing="0" w:line="250" w:lineRule="atLeast"/>
        <w:ind w:left="360" w:firstLine="348"/>
        <w:jc w:val="both"/>
        <w:rPr>
          <w:rFonts w:asciiTheme="minorHAnsi" w:hAnsiTheme="minorHAnsi" w:cstheme="minorHAnsi"/>
          <w:color w:val="333333"/>
          <w:sz w:val="22"/>
          <w:szCs w:val="22"/>
          <w:lang w:val="en-US"/>
        </w:rPr>
      </w:pPr>
      <w:r w:rsidRPr="00844FFD">
        <w:rPr>
          <w:rFonts w:asciiTheme="minorHAnsi" w:hAnsiTheme="minorHAnsi" w:cstheme="minorHAnsi"/>
          <w:color w:val="333333"/>
          <w:sz w:val="22"/>
          <w:szCs w:val="22"/>
          <w:lang w:val="en-US"/>
        </w:rPr>
        <w:t xml:space="preserve">The </w:t>
      </w:r>
      <w:proofErr w:type="spellStart"/>
      <w:r w:rsidRPr="00844FFD">
        <w:rPr>
          <w:rFonts w:asciiTheme="minorHAnsi" w:hAnsiTheme="minorHAnsi" w:cstheme="minorHAnsi"/>
          <w:color w:val="333333"/>
          <w:sz w:val="22"/>
          <w:szCs w:val="22"/>
          <w:lang w:val="en-US"/>
        </w:rPr>
        <w:t>Kount</w:t>
      </w:r>
      <w:proofErr w:type="spellEnd"/>
      <w:r w:rsidRPr="00844FFD">
        <w:rPr>
          <w:rFonts w:asciiTheme="minorHAnsi" w:hAnsiTheme="minorHAnsi" w:cstheme="minorHAnsi"/>
          <w:color w:val="333333"/>
          <w:sz w:val="22"/>
          <w:szCs w:val="22"/>
          <w:lang w:val="en-US"/>
        </w:rPr>
        <w:t xml:space="preserve"> </w:t>
      </w:r>
      <w:proofErr w:type="spellStart"/>
      <w:r w:rsidRPr="00844FFD">
        <w:rPr>
          <w:rFonts w:asciiTheme="minorHAnsi" w:hAnsiTheme="minorHAnsi" w:cstheme="minorHAnsi"/>
          <w:color w:val="333333"/>
          <w:sz w:val="22"/>
          <w:szCs w:val="22"/>
          <w:lang w:val="en-US"/>
        </w:rPr>
        <w:t>Demandware</w:t>
      </w:r>
      <w:proofErr w:type="spellEnd"/>
      <w:r w:rsidRPr="00844FFD">
        <w:rPr>
          <w:rFonts w:asciiTheme="minorHAnsi" w:hAnsiTheme="minorHAnsi" w:cstheme="minorHAnsi"/>
          <w:color w:val="333333"/>
          <w:sz w:val="22"/>
          <w:szCs w:val="22"/>
          <w:lang w:val="en-US"/>
        </w:rPr>
        <w:t xml:space="preserve"> cartridge will provide rapid integration for </w:t>
      </w:r>
      <w:proofErr w:type="spellStart"/>
      <w:r w:rsidRPr="00844FFD">
        <w:rPr>
          <w:rFonts w:asciiTheme="minorHAnsi" w:hAnsiTheme="minorHAnsi" w:cstheme="minorHAnsi"/>
          <w:color w:val="333333"/>
          <w:sz w:val="22"/>
          <w:szCs w:val="22"/>
          <w:lang w:val="en-US"/>
        </w:rPr>
        <w:t>Demandware</w:t>
      </w:r>
      <w:proofErr w:type="spellEnd"/>
      <w:r w:rsidRPr="00844FFD">
        <w:rPr>
          <w:rFonts w:asciiTheme="minorHAnsi" w:hAnsiTheme="minorHAnsi" w:cstheme="minorHAnsi"/>
          <w:color w:val="333333"/>
          <w:sz w:val="22"/>
          <w:szCs w:val="22"/>
          <w:lang w:val="en-US"/>
        </w:rPr>
        <w:t xml:space="preserve"> implementations. The </w:t>
      </w:r>
      <w:proofErr w:type="spellStart"/>
      <w:r w:rsidRPr="00844FFD">
        <w:rPr>
          <w:rFonts w:asciiTheme="minorHAnsi" w:hAnsiTheme="minorHAnsi" w:cstheme="minorHAnsi"/>
          <w:color w:val="333333"/>
          <w:sz w:val="22"/>
          <w:szCs w:val="22"/>
          <w:lang w:val="en-US"/>
        </w:rPr>
        <w:t>Kount</w:t>
      </w:r>
      <w:proofErr w:type="spellEnd"/>
      <w:r w:rsidRPr="00844FFD">
        <w:rPr>
          <w:rFonts w:asciiTheme="minorHAnsi" w:hAnsiTheme="minorHAnsi" w:cstheme="minorHAnsi"/>
          <w:color w:val="333333"/>
          <w:sz w:val="22"/>
          <w:szCs w:val="22"/>
          <w:lang w:val="en-US"/>
        </w:rPr>
        <w:t xml:space="preserve"> cartridge is a self-contained cartridge that can easily integrate into any project. This cartridge can be configured in the Business Manager and contains all elements necessary to perform a successful best practices implementation of </w:t>
      </w:r>
      <w:proofErr w:type="spellStart"/>
      <w:r w:rsidRPr="00844FFD">
        <w:rPr>
          <w:rFonts w:asciiTheme="minorHAnsi" w:hAnsiTheme="minorHAnsi" w:cstheme="minorHAnsi"/>
          <w:color w:val="333333"/>
          <w:sz w:val="22"/>
          <w:szCs w:val="22"/>
          <w:lang w:val="en-US"/>
        </w:rPr>
        <w:t>Kount</w:t>
      </w:r>
      <w:proofErr w:type="spellEnd"/>
      <w:r w:rsidR="00D8470E">
        <w:rPr>
          <w:rFonts w:asciiTheme="minorHAnsi" w:hAnsiTheme="minorHAnsi" w:cstheme="minorHAnsi"/>
          <w:color w:val="333333"/>
          <w:sz w:val="22"/>
          <w:szCs w:val="22"/>
          <w:lang w:val="en-US"/>
        </w:rPr>
        <w:t>.</w:t>
      </w:r>
    </w:p>
    <w:p w:rsidR="00E21DE6" w:rsidRDefault="00E21DE6" w:rsidP="00E21DE6">
      <w:pPr>
        <w:pStyle w:val="CommentText"/>
        <w:rPr>
          <w:rFonts w:asciiTheme="minorHAnsi" w:hAnsiTheme="minorHAnsi" w:cstheme="minorHAnsi"/>
          <w:color w:val="333333"/>
          <w:sz w:val="22"/>
          <w:szCs w:val="22"/>
        </w:rPr>
      </w:pPr>
      <w:r>
        <w:rPr>
          <w:rFonts w:asciiTheme="minorHAnsi" w:hAnsiTheme="minorHAnsi" w:cstheme="minorHAnsi"/>
          <w:color w:val="333333"/>
          <w:sz w:val="22"/>
          <w:szCs w:val="22"/>
        </w:rPr>
        <w:br/>
      </w:r>
      <w:r>
        <w:rPr>
          <w:rFonts w:asciiTheme="minorHAnsi" w:hAnsiTheme="minorHAnsi" w:cstheme="minorHAnsi"/>
          <w:color w:val="333333"/>
          <w:sz w:val="22"/>
          <w:szCs w:val="22"/>
        </w:rPr>
        <w:br/>
        <w:t xml:space="preserve">The </w:t>
      </w:r>
      <w:proofErr w:type="spellStart"/>
      <w:r>
        <w:rPr>
          <w:rFonts w:asciiTheme="minorHAnsi" w:hAnsiTheme="minorHAnsi" w:cstheme="minorHAnsi"/>
          <w:color w:val="333333"/>
          <w:sz w:val="22"/>
          <w:szCs w:val="22"/>
        </w:rPr>
        <w:t>Kount</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Demandware</w:t>
      </w:r>
      <w:proofErr w:type="spellEnd"/>
      <w:r>
        <w:rPr>
          <w:rFonts w:asciiTheme="minorHAnsi" w:hAnsiTheme="minorHAnsi" w:cstheme="minorHAnsi"/>
          <w:color w:val="333333"/>
          <w:sz w:val="22"/>
          <w:szCs w:val="22"/>
        </w:rPr>
        <w:t xml:space="preserve"> cartridge can be obtained from:</w:t>
      </w:r>
    </w:p>
    <w:p w:rsidR="00E21DE6" w:rsidRDefault="00E21DE6" w:rsidP="00E21DE6">
      <w:pPr>
        <w:pStyle w:val="CommentText"/>
        <w:numPr>
          <w:ilvl w:val="0"/>
          <w:numId w:val="49"/>
        </w:numPr>
      </w:pPr>
      <w:proofErr w:type="spellStart"/>
      <w:r>
        <w:t>Demandware</w:t>
      </w:r>
      <w:proofErr w:type="spellEnd"/>
      <w:r>
        <w:t xml:space="preserve"> Secured LINK Marketplace Website</w:t>
      </w:r>
    </w:p>
    <w:p w:rsidR="00E21DE6" w:rsidRDefault="00E21DE6" w:rsidP="00E21DE6">
      <w:pPr>
        <w:pStyle w:val="CommentText"/>
        <w:numPr>
          <w:ilvl w:val="0"/>
          <w:numId w:val="49"/>
        </w:numPr>
      </w:pPr>
      <w:r>
        <w:t xml:space="preserve">Request from your </w:t>
      </w:r>
      <w:proofErr w:type="spellStart"/>
      <w:r>
        <w:t>Kount</w:t>
      </w:r>
      <w:proofErr w:type="spellEnd"/>
      <w:r>
        <w:t xml:space="preserve"> Technical Account Manager</w:t>
      </w:r>
    </w:p>
    <w:p w:rsidR="00E21DE6" w:rsidRDefault="00E21DE6" w:rsidP="00E21DE6">
      <w:pPr>
        <w:pStyle w:val="CommentText"/>
      </w:pPr>
    </w:p>
    <w:p w:rsidR="00E21DE6" w:rsidRDefault="00E21DE6" w:rsidP="00E21DE6">
      <w:pPr>
        <w:pStyle w:val="CommentText"/>
      </w:pPr>
      <w:r>
        <w:t xml:space="preserve">Requirements for </w:t>
      </w:r>
      <w:proofErr w:type="spellStart"/>
      <w:r>
        <w:t>Kount</w:t>
      </w:r>
      <w:proofErr w:type="spellEnd"/>
      <w:r>
        <w:t xml:space="preserve"> </w:t>
      </w:r>
      <w:proofErr w:type="spellStart"/>
      <w:r>
        <w:t>Demandware</w:t>
      </w:r>
      <w:proofErr w:type="spellEnd"/>
      <w:r>
        <w:t xml:space="preserve"> cartridge:</w:t>
      </w:r>
    </w:p>
    <w:p w:rsidR="00E21DE6" w:rsidRDefault="00E21DE6" w:rsidP="00E21DE6">
      <w:pPr>
        <w:pStyle w:val="CommentText"/>
        <w:numPr>
          <w:ilvl w:val="0"/>
          <w:numId w:val="50"/>
        </w:numPr>
      </w:pPr>
      <w:r>
        <w:t xml:space="preserve">All steps from UX Studio Installation &amp; Sandbox Setup Guide (from </w:t>
      </w:r>
      <w:proofErr w:type="spellStart"/>
      <w:r>
        <w:t>Demandware</w:t>
      </w:r>
      <w:proofErr w:type="spellEnd"/>
      <w:r>
        <w:t>) have been completed</w:t>
      </w:r>
    </w:p>
    <w:p w:rsidR="00E21DE6" w:rsidRDefault="00E21DE6" w:rsidP="00E21DE6">
      <w:pPr>
        <w:pStyle w:val="CommentText"/>
        <w:numPr>
          <w:ilvl w:val="0"/>
          <w:numId w:val="50"/>
        </w:numPr>
      </w:pPr>
      <w:r>
        <w:t>Open SSL is installed locally with no additional libraries installed</w:t>
      </w:r>
    </w:p>
    <w:p w:rsidR="00E21DE6" w:rsidRDefault="00E21DE6" w:rsidP="00E21DE6">
      <w:pPr>
        <w:pStyle w:val="CommentText"/>
        <w:numPr>
          <w:ilvl w:val="0"/>
          <w:numId w:val="50"/>
        </w:numPr>
      </w:pPr>
      <w:r>
        <w:t xml:space="preserve">A </w:t>
      </w:r>
      <w:proofErr w:type="spellStart"/>
      <w:r>
        <w:t>Demandware</w:t>
      </w:r>
      <w:proofErr w:type="spellEnd"/>
      <w:r>
        <w:t xml:space="preserve"> Development Resource: </w:t>
      </w:r>
      <w:r w:rsidRPr="00654073">
        <w:t>The Integration and installation process includes deployment of a generic cartridge and modification of storefront code &amp; pipelines.</w:t>
      </w:r>
    </w:p>
    <w:p w:rsidR="0018232D" w:rsidRDefault="0018232D" w:rsidP="0018232D">
      <w:pPr>
        <w:pStyle w:val="Standard1"/>
        <w:ind w:left="360"/>
      </w:pPr>
    </w:p>
    <w:p w:rsidR="0018232D" w:rsidRDefault="0018232D" w:rsidP="0018232D">
      <w:pPr>
        <w:rPr>
          <w:rFonts w:ascii="Trebuchet MS" w:hAnsi="Trebuchet MS"/>
          <w:sz w:val="20"/>
          <w:szCs w:val="20"/>
        </w:rPr>
      </w:pPr>
      <w:r>
        <w:br w:type="page"/>
      </w:r>
    </w:p>
    <w:p w:rsidR="0018232D" w:rsidRDefault="0018232D" w:rsidP="0018232D">
      <w:pPr>
        <w:pStyle w:val="Heading1"/>
      </w:pPr>
      <w:bookmarkStart w:id="5" w:name="_Toc338404169"/>
      <w:bookmarkStart w:id="6" w:name="_Toc358635562"/>
      <w:bookmarkStart w:id="7" w:name="_Toc78862411"/>
      <w:r>
        <w:lastRenderedPageBreak/>
        <w:t>Component Overview</w:t>
      </w:r>
      <w:bookmarkEnd w:id="5"/>
      <w:bookmarkEnd w:id="6"/>
    </w:p>
    <w:p w:rsidR="0018232D" w:rsidRPr="00BB03F4" w:rsidRDefault="0018232D" w:rsidP="0018232D"/>
    <w:p w:rsidR="0018232D" w:rsidRDefault="0018232D" w:rsidP="0018232D">
      <w:pPr>
        <w:pStyle w:val="Heading2"/>
      </w:pPr>
      <w:bookmarkStart w:id="8" w:name="_Toc338404170"/>
      <w:bookmarkStart w:id="9" w:name="_Toc358635563"/>
      <w:r>
        <w:t>Functional Overview</w:t>
      </w:r>
      <w:bookmarkEnd w:id="8"/>
      <w:bookmarkEnd w:id="9"/>
    </w:p>
    <w:p w:rsidR="0018232D" w:rsidRDefault="00762B0B" w:rsidP="00762B0B">
      <w:pPr>
        <w:spacing w:after="0" w:line="240" w:lineRule="auto"/>
        <w:ind w:left="1080" w:firstLine="336"/>
        <w:jc w:val="both"/>
        <w:rPr>
          <w:rFonts w:asciiTheme="minorHAnsi" w:hAnsiTheme="minorHAnsi" w:cstheme="minorHAnsi"/>
          <w:color w:val="333333"/>
          <w:shd w:val="clear" w:color="auto" w:fill="FFFFFF"/>
        </w:rPr>
      </w:pPr>
      <w:proofErr w:type="spellStart"/>
      <w:r w:rsidRPr="00762B0B">
        <w:rPr>
          <w:rFonts w:asciiTheme="minorHAnsi" w:hAnsiTheme="minorHAnsi" w:cstheme="minorHAnsi"/>
          <w:color w:val="333333"/>
          <w:shd w:val="clear" w:color="auto" w:fill="FFFFFF"/>
        </w:rPr>
        <w:t>Kount</w:t>
      </w:r>
      <w:proofErr w:type="spellEnd"/>
      <w:r w:rsidRPr="00762B0B">
        <w:rPr>
          <w:rFonts w:asciiTheme="minorHAnsi" w:hAnsiTheme="minorHAnsi" w:cstheme="minorHAnsi"/>
          <w:color w:val="333333"/>
          <w:shd w:val="clear" w:color="auto" w:fill="FFFFFF"/>
        </w:rPr>
        <w:t xml:space="preserve"> cartridge provide</w:t>
      </w:r>
      <w:r w:rsidR="00D8470E">
        <w:rPr>
          <w:rFonts w:asciiTheme="minorHAnsi" w:hAnsiTheme="minorHAnsi" w:cstheme="minorHAnsi"/>
          <w:color w:val="333333"/>
          <w:shd w:val="clear" w:color="auto" w:fill="FFFFFF"/>
        </w:rPr>
        <w:t>s</w:t>
      </w:r>
      <w:r w:rsidRPr="00762B0B">
        <w:rPr>
          <w:rFonts w:asciiTheme="minorHAnsi" w:hAnsiTheme="minorHAnsi" w:cstheme="minorHAnsi"/>
          <w:color w:val="333333"/>
          <w:shd w:val="clear" w:color="auto" w:fill="FFFFFF"/>
        </w:rPr>
        <w:t xml:space="preserve"> integration for </w:t>
      </w:r>
      <w:r w:rsidR="00EC0F95">
        <w:rPr>
          <w:rFonts w:asciiTheme="minorHAnsi" w:hAnsiTheme="minorHAnsi" w:cstheme="minorHAnsi"/>
          <w:color w:val="333333"/>
          <w:shd w:val="clear" w:color="auto" w:fill="FFFFFF"/>
        </w:rPr>
        <w:t>such functionality:</w:t>
      </w:r>
    </w:p>
    <w:p w:rsidR="00EC0F95" w:rsidRPr="00EC0F95" w:rsidRDefault="00EC0F95" w:rsidP="00EC0F95">
      <w:pPr>
        <w:pStyle w:val="ListParagraph"/>
        <w:numPr>
          <w:ilvl w:val="0"/>
          <w:numId w:val="40"/>
        </w:numPr>
        <w:spacing w:after="0" w:line="240" w:lineRule="auto"/>
        <w:jc w:val="both"/>
        <w:rPr>
          <w:rFonts w:asciiTheme="minorHAnsi" w:hAnsiTheme="minorHAnsi" w:cstheme="minorHAnsi"/>
          <w:color w:val="333333"/>
          <w:shd w:val="clear" w:color="auto" w:fill="FFFFFF"/>
        </w:rPr>
      </w:pPr>
      <w:r w:rsidRPr="00EC0F95">
        <w:rPr>
          <w:rFonts w:asciiTheme="minorHAnsi" w:hAnsiTheme="minorHAnsi" w:cstheme="minorHAnsi"/>
          <w:color w:val="333333"/>
          <w:shd w:val="clear" w:color="auto" w:fill="FFFFFF"/>
        </w:rPr>
        <w:t>RIS(</w:t>
      </w:r>
      <w:r>
        <w:t>Risk Inquiry System</w:t>
      </w:r>
      <w:r w:rsidRPr="00EC0F95">
        <w:rPr>
          <w:rFonts w:asciiTheme="minorHAnsi" w:hAnsiTheme="minorHAnsi" w:cstheme="minorHAnsi"/>
          <w:color w:val="333333"/>
          <w:shd w:val="clear" w:color="auto" w:fill="FFFFFF"/>
        </w:rPr>
        <w:t>) and Data collector implementation in checkout process</w:t>
      </w:r>
      <w:r>
        <w:rPr>
          <w:rFonts w:asciiTheme="minorHAnsi" w:hAnsiTheme="minorHAnsi" w:cstheme="minorHAnsi"/>
          <w:color w:val="333333"/>
          <w:shd w:val="clear" w:color="auto" w:fill="FFFFFF"/>
        </w:rPr>
        <w:t>;</w:t>
      </w:r>
    </w:p>
    <w:p w:rsidR="00EC0F95" w:rsidRPr="00EC0F95" w:rsidRDefault="00EC0F95" w:rsidP="00EC0F95">
      <w:pPr>
        <w:pStyle w:val="ListParagraph"/>
        <w:numPr>
          <w:ilvl w:val="0"/>
          <w:numId w:val="40"/>
        </w:numPr>
        <w:spacing w:after="0" w:line="240" w:lineRule="auto"/>
        <w:jc w:val="both"/>
        <w:rPr>
          <w:rFonts w:asciiTheme="minorHAnsi" w:hAnsiTheme="minorHAnsi" w:cstheme="minorHAnsi"/>
          <w:color w:val="333333"/>
          <w:shd w:val="clear" w:color="auto" w:fill="FFFFFF"/>
        </w:rPr>
      </w:pPr>
      <w:proofErr w:type="gramStart"/>
      <w:r w:rsidRPr="00EC0F95">
        <w:rPr>
          <w:rFonts w:asciiTheme="minorHAnsi" w:hAnsiTheme="minorHAnsi" w:cstheme="minorHAnsi"/>
          <w:color w:val="333333"/>
          <w:shd w:val="clear" w:color="auto" w:fill="FFFFFF"/>
        </w:rPr>
        <w:t>ENS</w:t>
      </w:r>
      <w:r>
        <w:rPr>
          <w:rFonts w:asciiTheme="minorHAnsi" w:hAnsiTheme="minorHAnsi" w:cstheme="minorHAnsi"/>
          <w:color w:val="333333"/>
          <w:shd w:val="clear" w:color="auto" w:fill="FFFFFF"/>
        </w:rPr>
        <w:t>(</w:t>
      </w:r>
      <w:proofErr w:type="gramEnd"/>
      <w:r>
        <w:rPr>
          <w:rFonts w:asciiTheme="minorHAnsi" w:hAnsiTheme="minorHAnsi" w:cstheme="minorHAnsi"/>
          <w:color w:val="333333"/>
          <w:shd w:val="clear" w:color="auto" w:fill="FFFFFF"/>
        </w:rPr>
        <w:t>Event Notification System)</w:t>
      </w:r>
      <w:r w:rsidRPr="00EC0F95">
        <w:rPr>
          <w:rFonts w:asciiTheme="minorHAnsi" w:hAnsiTheme="minorHAnsi" w:cstheme="minorHAnsi"/>
          <w:color w:val="333333"/>
          <w:shd w:val="clear" w:color="auto" w:fill="FFFFFF"/>
        </w:rPr>
        <w:t xml:space="preserve"> callback</w:t>
      </w:r>
      <w:r>
        <w:rPr>
          <w:rFonts w:asciiTheme="minorHAnsi" w:hAnsiTheme="minorHAnsi" w:cstheme="minorHAnsi"/>
          <w:color w:val="333333"/>
          <w:shd w:val="clear" w:color="auto" w:fill="FFFFFF"/>
        </w:rPr>
        <w:t>.</w:t>
      </w:r>
    </w:p>
    <w:p w:rsidR="00D8470E" w:rsidRPr="00762B0B" w:rsidRDefault="00D8470E" w:rsidP="00762B0B">
      <w:pPr>
        <w:spacing w:after="0" w:line="240" w:lineRule="auto"/>
        <w:ind w:left="1080" w:firstLine="336"/>
        <w:jc w:val="both"/>
        <w:rPr>
          <w:rFonts w:asciiTheme="minorHAnsi" w:hAnsiTheme="minorHAnsi" w:cstheme="minorHAnsi"/>
        </w:rPr>
      </w:pPr>
    </w:p>
    <w:p w:rsidR="0018232D" w:rsidRDefault="0018232D" w:rsidP="0018232D">
      <w:pPr>
        <w:pStyle w:val="Heading2"/>
      </w:pPr>
      <w:bookmarkStart w:id="10" w:name="_Toc338404171"/>
      <w:bookmarkStart w:id="11" w:name="_Toc358635564"/>
      <w:r>
        <w:t>Limitations, Constraints</w:t>
      </w:r>
      <w:bookmarkEnd w:id="10"/>
      <w:bookmarkEnd w:id="11"/>
    </w:p>
    <w:p w:rsidR="00D8470E" w:rsidRDefault="00F55C16" w:rsidP="00D64A83">
      <w:pPr>
        <w:pStyle w:val="dmcFlietext"/>
        <w:ind w:firstLine="229"/>
        <w:rPr>
          <w:i/>
        </w:rPr>
      </w:pPr>
      <w:proofErr w:type="gramStart"/>
      <w:r>
        <w:rPr>
          <w:i/>
        </w:rPr>
        <w:t>Limited Payment Methods; currently only Credit Card.</w:t>
      </w:r>
      <w:proofErr w:type="gramEnd"/>
    </w:p>
    <w:p w:rsidR="00D64A83" w:rsidRPr="00D64A83" w:rsidRDefault="00F55C16" w:rsidP="00D64A83">
      <w:pPr>
        <w:pStyle w:val="dmcFlietext"/>
        <w:ind w:firstLine="229"/>
        <w:rPr>
          <w:i/>
        </w:rPr>
      </w:pPr>
      <w:r>
        <w:rPr>
          <w:i/>
        </w:rPr>
        <w:t>No AVS or CVV information has been passed.</w:t>
      </w:r>
    </w:p>
    <w:p w:rsidR="0018232D" w:rsidRDefault="0018232D" w:rsidP="0018232D">
      <w:pPr>
        <w:pStyle w:val="Heading2"/>
      </w:pPr>
      <w:bookmarkStart w:id="12" w:name="_Toc338404172"/>
      <w:bookmarkStart w:id="13" w:name="_Toc358635565"/>
      <w:bookmarkStart w:id="14" w:name="_Toc78862413"/>
      <w:bookmarkStart w:id="15" w:name="_Toc245264334"/>
      <w:bookmarkStart w:id="16" w:name="_Toc279703420"/>
      <w:bookmarkStart w:id="17" w:name="_Toc279703513"/>
      <w:bookmarkEnd w:id="7"/>
      <w:r>
        <w:t>Compatibility</w:t>
      </w:r>
      <w:bookmarkEnd w:id="12"/>
      <w:bookmarkEnd w:id="13"/>
    </w:p>
    <w:bookmarkEnd w:id="14"/>
    <w:bookmarkEnd w:id="15"/>
    <w:bookmarkEnd w:id="16"/>
    <w:bookmarkEnd w:id="17"/>
    <w:p w:rsidR="00D8470E" w:rsidRDefault="00D8470E" w:rsidP="002A0C9A">
      <w:pPr>
        <w:ind w:left="372" w:firstLine="708"/>
      </w:pPr>
      <w:r>
        <w:t xml:space="preserve">Cartridge designed for </w:t>
      </w:r>
      <w:proofErr w:type="spellStart"/>
      <w:r>
        <w:t>Demandware</w:t>
      </w:r>
      <w:proofErr w:type="spellEnd"/>
      <w:r>
        <w:t xml:space="preserve"> </w:t>
      </w:r>
      <w:smartTag w:uri="urn:schemas-microsoft-com:office:smarttags" w:element="stockticker">
        <w:r>
          <w:t>API</w:t>
        </w:r>
      </w:smartTag>
      <w:r>
        <w:t xml:space="preserve"> version</w:t>
      </w:r>
      <w:r w:rsidR="00654A58">
        <w:t xml:space="preserve"> 13.1. </w:t>
      </w:r>
    </w:p>
    <w:p w:rsidR="00D8470E" w:rsidRPr="00F10C2D" w:rsidRDefault="00D8470E" w:rsidP="0034100A">
      <w:pPr>
        <w:ind w:left="372" w:firstLine="708"/>
      </w:pPr>
      <w:r>
        <w:t>Compatibility Mode: 10.6</w:t>
      </w:r>
    </w:p>
    <w:p w:rsidR="0018232D" w:rsidRPr="0001177F" w:rsidRDefault="0018232D" w:rsidP="0018232D">
      <w:pPr>
        <w:pStyle w:val="Heading2"/>
      </w:pPr>
      <w:bookmarkStart w:id="18" w:name="_Toc338404173"/>
      <w:bookmarkStart w:id="19" w:name="_Toc358635566"/>
      <w:bookmarkStart w:id="20" w:name="_Toc78862414"/>
      <w:r>
        <w:t>Privacy, Payment</w:t>
      </w:r>
      <w:bookmarkEnd w:id="18"/>
      <w:bookmarkEnd w:id="19"/>
    </w:p>
    <w:p w:rsidR="0018232D" w:rsidRDefault="00513E47" w:rsidP="00513E47">
      <w:pPr>
        <w:autoSpaceDE w:val="0"/>
        <w:autoSpaceDN w:val="0"/>
        <w:adjustRightInd w:val="0"/>
        <w:spacing w:after="0" w:line="240" w:lineRule="auto"/>
        <w:ind w:left="1080" w:firstLine="336"/>
        <w:jc w:val="both"/>
        <w:rPr>
          <w:rFonts w:asciiTheme="minorHAnsi" w:eastAsiaTheme="minorHAnsi" w:hAnsiTheme="minorHAnsi" w:cstheme="minorHAnsi"/>
        </w:rPr>
      </w:pPr>
      <w:proofErr w:type="spellStart"/>
      <w:r w:rsidRPr="006B0F5C">
        <w:rPr>
          <w:rFonts w:asciiTheme="minorHAnsi" w:eastAsiaTheme="minorHAnsi" w:hAnsiTheme="minorHAnsi" w:cstheme="minorHAnsi"/>
        </w:rPr>
        <w:t>Kount</w:t>
      </w:r>
      <w:proofErr w:type="spellEnd"/>
      <w:r w:rsidRPr="006B0F5C">
        <w:rPr>
          <w:rFonts w:asciiTheme="minorHAnsi" w:eastAsiaTheme="minorHAnsi" w:hAnsiTheme="minorHAnsi" w:cstheme="minorHAnsi"/>
        </w:rPr>
        <w:t xml:space="preserve"> supports </w:t>
      </w:r>
      <w:r w:rsidR="00EC0F95" w:rsidRPr="006B0F5C">
        <w:rPr>
          <w:rFonts w:asciiTheme="minorHAnsi" w:eastAsiaTheme="minorHAnsi" w:hAnsiTheme="minorHAnsi" w:cstheme="minorHAnsi"/>
        </w:rPr>
        <w:t>different</w:t>
      </w:r>
      <w:r w:rsidRPr="006B0F5C">
        <w:rPr>
          <w:rFonts w:asciiTheme="minorHAnsi" w:eastAsiaTheme="minorHAnsi" w:hAnsiTheme="minorHAnsi" w:cstheme="minorHAnsi"/>
        </w:rPr>
        <w:t xml:space="preserve"> payment</w:t>
      </w:r>
      <w:r w:rsidR="00EC0F95" w:rsidRPr="006B0F5C">
        <w:rPr>
          <w:rFonts w:asciiTheme="minorHAnsi" w:eastAsiaTheme="minorHAnsi" w:hAnsiTheme="minorHAnsi" w:cstheme="minorHAnsi"/>
        </w:rPr>
        <w:t xml:space="preserve"> </w:t>
      </w:r>
      <w:r w:rsidRPr="006B0F5C">
        <w:rPr>
          <w:rFonts w:asciiTheme="minorHAnsi" w:eastAsiaTheme="minorHAnsi" w:hAnsiTheme="minorHAnsi" w:cstheme="minorHAnsi"/>
        </w:rPr>
        <w:t>types and depend</w:t>
      </w:r>
      <w:r w:rsidR="001B5B1D" w:rsidRPr="006B0F5C">
        <w:rPr>
          <w:rFonts w:asciiTheme="minorHAnsi" w:eastAsiaTheme="minorHAnsi" w:hAnsiTheme="minorHAnsi" w:cstheme="minorHAnsi"/>
        </w:rPr>
        <w:t>s</w:t>
      </w:r>
      <w:r w:rsidRPr="006B0F5C">
        <w:rPr>
          <w:rFonts w:asciiTheme="minorHAnsi" w:eastAsiaTheme="minorHAnsi" w:hAnsiTheme="minorHAnsi" w:cstheme="minorHAnsi"/>
        </w:rPr>
        <w:t xml:space="preserve"> </w:t>
      </w:r>
      <w:r w:rsidR="001B5B1D" w:rsidRPr="006B0F5C">
        <w:rPr>
          <w:rFonts w:asciiTheme="minorHAnsi" w:eastAsiaTheme="minorHAnsi" w:hAnsiTheme="minorHAnsi" w:cstheme="minorHAnsi"/>
        </w:rPr>
        <w:t xml:space="preserve">on </w:t>
      </w:r>
      <w:r w:rsidRPr="006B0F5C">
        <w:rPr>
          <w:rFonts w:asciiTheme="minorHAnsi" w:eastAsiaTheme="minorHAnsi" w:hAnsiTheme="minorHAnsi" w:cstheme="minorHAnsi"/>
        </w:rPr>
        <w:t>chosen by the customer</w:t>
      </w:r>
      <w:r w:rsidR="001B5B1D" w:rsidRPr="006B0F5C">
        <w:rPr>
          <w:rFonts w:asciiTheme="minorHAnsi" w:eastAsiaTheme="minorHAnsi" w:hAnsiTheme="minorHAnsi" w:cstheme="minorHAnsi"/>
        </w:rPr>
        <w:t xml:space="preserve"> payment type</w:t>
      </w:r>
      <w:r w:rsidRPr="006B0F5C">
        <w:rPr>
          <w:rFonts w:asciiTheme="minorHAnsi" w:eastAsiaTheme="minorHAnsi" w:hAnsiTheme="minorHAnsi" w:cstheme="minorHAnsi"/>
        </w:rPr>
        <w:t xml:space="preserve"> </w:t>
      </w:r>
      <w:r w:rsidR="001B5B1D" w:rsidRPr="006B0F5C">
        <w:rPr>
          <w:rFonts w:asciiTheme="minorHAnsi" w:eastAsiaTheme="minorHAnsi" w:hAnsiTheme="minorHAnsi" w:cstheme="minorHAnsi"/>
        </w:rPr>
        <w:t>(</w:t>
      </w:r>
      <w:r w:rsidRPr="006B0F5C">
        <w:rPr>
          <w:rFonts w:asciiTheme="minorHAnsi" w:eastAsiaTheme="minorHAnsi" w:hAnsiTheme="minorHAnsi" w:cstheme="minorHAnsi"/>
        </w:rPr>
        <w:t>payment tokens are required</w:t>
      </w:r>
      <w:r w:rsidR="001B5B1D" w:rsidRPr="006B0F5C">
        <w:rPr>
          <w:rFonts w:asciiTheme="minorHAnsi" w:eastAsiaTheme="minorHAnsi" w:hAnsiTheme="minorHAnsi" w:cstheme="minorHAnsi"/>
        </w:rPr>
        <w:t>)</w:t>
      </w:r>
      <w:r w:rsidRPr="006B0F5C">
        <w:rPr>
          <w:rFonts w:asciiTheme="minorHAnsi" w:eastAsiaTheme="minorHAnsi" w:hAnsiTheme="minorHAnsi" w:cstheme="minorHAnsi"/>
        </w:rPr>
        <w:t>.</w:t>
      </w:r>
      <w:r w:rsidR="004E63BE" w:rsidRPr="006B0F5C">
        <w:rPr>
          <w:rFonts w:asciiTheme="minorHAnsi" w:eastAsiaTheme="minorHAnsi" w:hAnsiTheme="minorHAnsi" w:cstheme="minorHAnsi"/>
        </w:rPr>
        <w:t xml:space="preserve"> If chosen payment method not supported by </w:t>
      </w:r>
      <w:proofErr w:type="spellStart"/>
      <w:r w:rsidR="004E63BE" w:rsidRPr="006B0F5C">
        <w:rPr>
          <w:rFonts w:asciiTheme="minorHAnsi" w:eastAsiaTheme="minorHAnsi" w:hAnsiTheme="minorHAnsi" w:cstheme="minorHAnsi"/>
        </w:rPr>
        <w:t>Kount</w:t>
      </w:r>
      <w:proofErr w:type="spellEnd"/>
      <w:r w:rsidR="004E63BE" w:rsidRPr="006B0F5C">
        <w:rPr>
          <w:rFonts w:asciiTheme="minorHAnsi" w:eastAsiaTheme="minorHAnsi" w:hAnsiTheme="minorHAnsi" w:cstheme="minorHAnsi"/>
        </w:rPr>
        <w:t>, then</w:t>
      </w:r>
      <w:r w:rsidR="00F55C16">
        <w:rPr>
          <w:rFonts w:asciiTheme="minorHAnsi" w:eastAsiaTheme="minorHAnsi" w:hAnsiTheme="minorHAnsi" w:cstheme="minorHAnsi"/>
        </w:rPr>
        <w:t xml:space="preserve"> a value of</w:t>
      </w:r>
      <w:r w:rsidR="004E63BE" w:rsidRPr="006B0F5C">
        <w:rPr>
          <w:rFonts w:asciiTheme="minorHAnsi" w:eastAsiaTheme="minorHAnsi" w:hAnsiTheme="minorHAnsi" w:cstheme="minorHAnsi"/>
        </w:rPr>
        <w:t xml:space="preserve"> NONE</w:t>
      </w:r>
      <w:r w:rsidR="001B5B1D" w:rsidRPr="006B0F5C">
        <w:rPr>
          <w:rFonts w:asciiTheme="minorHAnsi" w:eastAsiaTheme="minorHAnsi" w:hAnsiTheme="minorHAnsi" w:cstheme="minorHAnsi"/>
        </w:rPr>
        <w:t xml:space="preserve"> should be </w:t>
      </w:r>
      <w:r w:rsidR="00F55C16">
        <w:rPr>
          <w:rFonts w:asciiTheme="minorHAnsi" w:eastAsiaTheme="minorHAnsi" w:hAnsiTheme="minorHAnsi" w:cstheme="minorHAnsi"/>
        </w:rPr>
        <w:t>passed</w:t>
      </w:r>
      <w:r w:rsidR="001B5B1D" w:rsidRPr="006B0F5C">
        <w:rPr>
          <w:rFonts w:asciiTheme="minorHAnsi" w:eastAsiaTheme="minorHAnsi" w:hAnsiTheme="minorHAnsi" w:cstheme="minorHAnsi"/>
        </w:rPr>
        <w:t>.</w:t>
      </w:r>
    </w:p>
    <w:p w:rsidR="006B0F5C" w:rsidRDefault="006B0F5C" w:rsidP="006B0F5C">
      <w:pPr>
        <w:pStyle w:val="dmcFlietext"/>
        <w:ind w:left="1080"/>
        <w:rPr>
          <w:rStyle w:val="10"/>
          <w:rFonts w:cs="Calibri"/>
          <w:i w:val="0"/>
          <w:iCs/>
          <w:szCs w:val="18"/>
        </w:rPr>
      </w:pPr>
      <w:bookmarkStart w:id="21" w:name="_Toc245264342"/>
      <w:bookmarkStart w:id="22" w:name="_Toc279703429"/>
      <w:bookmarkStart w:id="23" w:name="_Toc279703522"/>
      <w:r>
        <w:rPr>
          <w:rStyle w:val="10"/>
          <w:rFonts w:cs="Calibri"/>
          <w:i w:val="0"/>
          <w:iCs/>
          <w:szCs w:val="18"/>
        </w:rPr>
        <w:t xml:space="preserve">The integration uses customer profile data, and transfers it to </w:t>
      </w:r>
      <w:proofErr w:type="spellStart"/>
      <w:r>
        <w:rPr>
          <w:rStyle w:val="10"/>
          <w:rFonts w:cs="Calibri"/>
          <w:i w:val="0"/>
          <w:iCs/>
          <w:szCs w:val="18"/>
        </w:rPr>
        <w:t>Kount</w:t>
      </w:r>
      <w:proofErr w:type="spellEnd"/>
      <w:r>
        <w:rPr>
          <w:rStyle w:val="10"/>
          <w:rFonts w:cs="Calibri"/>
          <w:i w:val="0"/>
          <w:iCs/>
          <w:szCs w:val="18"/>
        </w:rPr>
        <w:t xml:space="preserve">. </w:t>
      </w:r>
      <w:r w:rsidR="006E053E">
        <w:rPr>
          <w:rStyle w:val="10"/>
          <w:rFonts w:cs="Calibri"/>
          <w:i w:val="0"/>
          <w:iCs/>
          <w:szCs w:val="18"/>
        </w:rPr>
        <w:t>Hashed c</w:t>
      </w:r>
      <w:r>
        <w:rPr>
          <w:rStyle w:val="10"/>
          <w:rFonts w:cs="Calibri"/>
          <w:i w:val="0"/>
          <w:iCs/>
          <w:szCs w:val="18"/>
        </w:rPr>
        <w:t xml:space="preserve">redit card data is sent to </w:t>
      </w:r>
      <w:proofErr w:type="spellStart"/>
      <w:r w:rsidR="00FC79B2">
        <w:rPr>
          <w:rStyle w:val="10"/>
          <w:rFonts w:cs="Calibri"/>
          <w:i w:val="0"/>
          <w:iCs/>
          <w:szCs w:val="18"/>
        </w:rPr>
        <w:t>Kount</w:t>
      </w:r>
      <w:proofErr w:type="spellEnd"/>
      <w:r w:rsidR="00AA660F">
        <w:rPr>
          <w:rStyle w:val="10"/>
          <w:rFonts w:cs="Calibri"/>
          <w:i w:val="0"/>
          <w:iCs/>
          <w:szCs w:val="18"/>
        </w:rPr>
        <w:t xml:space="preserve"> system</w:t>
      </w:r>
      <w:r>
        <w:rPr>
          <w:rStyle w:val="10"/>
          <w:rFonts w:cs="Calibri"/>
          <w:i w:val="0"/>
          <w:iCs/>
          <w:szCs w:val="18"/>
        </w:rPr>
        <w:t xml:space="preserve">. The following credit card data is sent: </w:t>
      </w:r>
    </w:p>
    <w:p w:rsidR="006B0F5C" w:rsidRDefault="006B0F5C" w:rsidP="006B0F5C">
      <w:pPr>
        <w:pStyle w:val="dmcFlietext"/>
        <w:numPr>
          <w:ilvl w:val="0"/>
          <w:numId w:val="41"/>
        </w:numPr>
        <w:spacing w:after="0"/>
        <w:rPr>
          <w:rStyle w:val="10"/>
          <w:rFonts w:cs="Calibri"/>
          <w:i w:val="0"/>
          <w:iCs/>
          <w:szCs w:val="18"/>
        </w:rPr>
      </w:pPr>
      <w:r>
        <w:rPr>
          <w:rStyle w:val="10"/>
          <w:rFonts w:cs="Calibri"/>
          <w:i w:val="0"/>
          <w:iCs/>
          <w:szCs w:val="18"/>
        </w:rPr>
        <w:t>Masked credit card number</w:t>
      </w:r>
      <w:r w:rsidR="006E053E">
        <w:rPr>
          <w:rStyle w:val="10"/>
          <w:rFonts w:cs="Calibri"/>
          <w:i w:val="0"/>
          <w:iCs/>
          <w:szCs w:val="18"/>
        </w:rPr>
        <w:t xml:space="preserve"> (Salted Irreversible Hash; PCI Level 1 Compliant)</w:t>
      </w:r>
    </w:p>
    <w:p w:rsidR="006B0F5C" w:rsidRDefault="006B0F5C" w:rsidP="006B0F5C">
      <w:pPr>
        <w:pStyle w:val="dmcFlietext"/>
        <w:numPr>
          <w:ilvl w:val="0"/>
          <w:numId w:val="41"/>
        </w:numPr>
        <w:spacing w:after="0"/>
        <w:rPr>
          <w:rStyle w:val="10"/>
          <w:rFonts w:cs="Calibri"/>
          <w:i w:val="0"/>
          <w:iCs/>
          <w:szCs w:val="18"/>
        </w:rPr>
      </w:pPr>
      <w:r>
        <w:rPr>
          <w:rStyle w:val="10"/>
          <w:rFonts w:cs="Calibri"/>
          <w:i w:val="0"/>
          <w:iCs/>
          <w:szCs w:val="18"/>
        </w:rPr>
        <w:t>Card holder name</w:t>
      </w:r>
    </w:p>
    <w:p w:rsidR="006B0F5C" w:rsidRDefault="006B0F5C" w:rsidP="006B0F5C">
      <w:pPr>
        <w:pStyle w:val="dmcFlietext"/>
        <w:numPr>
          <w:ilvl w:val="0"/>
          <w:numId w:val="41"/>
        </w:numPr>
        <w:spacing w:after="0"/>
        <w:rPr>
          <w:rStyle w:val="10"/>
          <w:rFonts w:cs="Calibri"/>
          <w:i w:val="0"/>
          <w:iCs/>
          <w:szCs w:val="18"/>
        </w:rPr>
      </w:pPr>
      <w:r>
        <w:rPr>
          <w:rStyle w:val="10"/>
          <w:rFonts w:cs="Calibri"/>
          <w:i w:val="0"/>
          <w:iCs/>
          <w:szCs w:val="18"/>
        </w:rPr>
        <w:t>Credit card type</w:t>
      </w:r>
    </w:p>
    <w:p w:rsidR="0018232D" w:rsidRDefault="0018232D" w:rsidP="0018232D">
      <w:pPr>
        <w:rPr>
          <w:rFonts w:ascii="Cambria" w:hAnsi="Cambria"/>
          <w:b/>
          <w:bCs/>
          <w:color w:val="365F91"/>
          <w:sz w:val="24"/>
          <w:szCs w:val="24"/>
        </w:rPr>
      </w:pPr>
      <w:r>
        <w:br w:type="page"/>
      </w:r>
    </w:p>
    <w:p w:rsidR="0018232D" w:rsidRDefault="0018232D" w:rsidP="0018232D">
      <w:pPr>
        <w:pStyle w:val="Heading1"/>
      </w:pPr>
      <w:bookmarkStart w:id="24" w:name="_Toc338404174"/>
      <w:bookmarkStart w:id="25" w:name="_Toc358635567"/>
      <w:bookmarkEnd w:id="21"/>
      <w:bookmarkEnd w:id="22"/>
      <w:bookmarkEnd w:id="23"/>
      <w:r>
        <w:lastRenderedPageBreak/>
        <w:t>Implementation Guide</w:t>
      </w:r>
      <w:bookmarkEnd w:id="24"/>
      <w:bookmarkEnd w:id="25"/>
    </w:p>
    <w:p w:rsidR="0018232D" w:rsidRPr="00125094" w:rsidRDefault="0018232D" w:rsidP="0018232D"/>
    <w:p w:rsidR="0018232D" w:rsidRDefault="0018232D" w:rsidP="0018232D">
      <w:pPr>
        <w:pStyle w:val="Heading2"/>
      </w:pPr>
      <w:bookmarkStart w:id="26" w:name="_Toc338404175"/>
      <w:bookmarkStart w:id="27" w:name="_Toc358635568"/>
      <w:r>
        <w:t>Setup</w:t>
      </w:r>
      <w:bookmarkEnd w:id="26"/>
      <w:bookmarkEnd w:id="27"/>
    </w:p>
    <w:p w:rsidR="0018232D" w:rsidRDefault="00F239CC" w:rsidP="00F239CC">
      <w:pPr>
        <w:ind w:left="372" w:firstLine="708"/>
      </w:pPr>
      <w:r>
        <w:t xml:space="preserve">The </w:t>
      </w:r>
      <w:proofErr w:type="spellStart"/>
      <w:r w:rsidR="00EB18F1" w:rsidRPr="00BC2CCA">
        <w:rPr>
          <w:b/>
        </w:rPr>
        <w:t>int_kount</w:t>
      </w:r>
      <w:proofErr w:type="spellEnd"/>
      <w:r>
        <w:t xml:space="preserve"> cartridge is required for the integration.</w:t>
      </w:r>
      <w:r w:rsidR="00BE67E4">
        <w:t xml:space="preserve"> Please obtain the</w:t>
      </w:r>
      <w:r w:rsidR="006E053E">
        <w:t xml:space="preserve"> </w:t>
      </w:r>
      <w:r w:rsidR="00BE67E4">
        <w:t>cartridge</w:t>
      </w:r>
      <w:r w:rsidR="006E053E">
        <w:t xml:space="preserve"> from your </w:t>
      </w:r>
      <w:proofErr w:type="spellStart"/>
      <w:r w:rsidR="006E053E">
        <w:t>Kount</w:t>
      </w:r>
      <w:proofErr w:type="spellEnd"/>
      <w:r w:rsidR="006E053E">
        <w:t xml:space="preserve"> Technical Account Manager.</w:t>
      </w:r>
      <w:r w:rsidR="00A32BF0">
        <w:t xml:space="preserve"> The cartridge will also be available to all </w:t>
      </w:r>
      <w:proofErr w:type="spellStart"/>
      <w:r w:rsidR="00A32BF0">
        <w:t>Demandware</w:t>
      </w:r>
      <w:proofErr w:type="spellEnd"/>
      <w:r w:rsidR="00A32BF0">
        <w:t xml:space="preserve"> merchants via their secured LINK Marketplace website</w:t>
      </w:r>
      <w:r w:rsidR="00E21DE6">
        <w:t>.</w:t>
      </w:r>
    </w:p>
    <w:tbl>
      <w:tblPr>
        <w:tblStyle w:val="TableNormal1"/>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93"/>
        <w:gridCol w:w="4336"/>
      </w:tblGrid>
      <w:tr w:rsidR="002946CA" w:rsidTr="002946CA">
        <w:trPr>
          <w:jc w:val="center"/>
        </w:trPr>
        <w:tc>
          <w:tcPr>
            <w:tcW w:w="2093" w:type="dxa"/>
            <w:tcBorders>
              <w:top w:val="single" w:sz="4" w:space="0" w:color="000000"/>
              <w:left w:val="single" w:sz="4" w:space="0" w:color="000000"/>
              <w:bottom w:val="single" w:sz="4" w:space="0" w:color="000000"/>
              <w:right w:val="single" w:sz="4" w:space="0" w:color="000000"/>
            </w:tcBorders>
            <w:hideMark/>
          </w:tcPr>
          <w:p w:rsidR="002946CA" w:rsidRDefault="002946CA">
            <w:pPr>
              <w:rPr>
                <w:sz w:val="22"/>
                <w:szCs w:val="22"/>
              </w:rPr>
            </w:pPr>
            <w:r>
              <w:t>Cartridge name</w:t>
            </w:r>
          </w:p>
        </w:tc>
        <w:tc>
          <w:tcPr>
            <w:tcW w:w="4336" w:type="dxa"/>
            <w:tcBorders>
              <w:top w:val="single" w:sz="4" w:space="0" w:color="000000"/>
              <w:left w:val="single" w:sz="4" w:space="0" w:color="000000"/>
              <w:bottom w:val="single" w:sz="4" w:space="0" w:color="000000"/>
              <w:right w:val="single" w:sz="4" w:space="0" w:color="000000"/>
            </w:tcBorders>
            <w:hideMark/>
          </w:tcPr>
          <w:p w:rsidR="002946CA" w:rsidRDefault="002946CA" w:rsidP="002946CA">
            <w:pPr>
              <w:rPr>
                <w:sz w:val="22"/>
                <w:szCs w:val="22"/>
              </w:rPr>
            </w:pPr>
            <w:proofErr w:type="spellStart"/>
            <w:r>
              <w:t>int_kount</w:t>
            </w:r>
            <w:proofErr w:type="spellEnd"/>
          </w:p>
        </w:tc>
      </w:tr>
      <w:tr w:rsidR="002946CA" w:rsidTr="002946CA">
        <w:trPr>
          <w:jc w:val="center"/>
        </w:trPr>
        <w:tc>
          <w:tcPr>
            <w:tcW w:w="2093" w:type="dxa"/>
            <w:tcBorders>
              <w:top w:val="single" w:sz="4" w:space="0" w:color="000000"/>
              <w:left w:val="single" w:sz="4" w:space="0" w:color="000000"/>
              <w:bottom w:val="single" w:sz="4" w:space="0" w:color="000000"/>
              <w:right w:val="single" w:sz="4" w:space="0" w:color="000000"/>
            </w:tcBorders>
            <w:hideMark/>
          </w:tcPr>
          <w:p w:rsidR="002946CA" w:rsidRDefault="002946CA">
            <w:pPr>
              <w:rPr>
                <w:sz w:val="22"/>
                <w:szCs w:val="22"/>
              </w:rPr>
            </w:pPr>
            <w:r>
              <w:t>Pipelines</w:t>
            </w:r>
          </w:p>
        </w:tc>
        <w:tc>
          <w:tcPr>
            <w:tcW w:w="4336" w:type="dxa"/>
            <w:tcBorders>
              <w:top w:val="single" w:sz="4" w:space="0" w:color="000000"/>
              <w:left w:val="single" w:sz="4" w:space="0" w:color="000000"/>
              <w:bottom w:val="single" w:sz="4" w:space="0" w:color="000000"/>
              <w:right w:val="single" w:sz="4" w:space="0" w:color="000000"/>
            </w:tcBorders>
            <w:hideMark/>
          </w:tcPr>
          <w:p w:rsidR="002946CA" w:rsidRDefault="002946CA">
            <w:pPr>
              <w:rPr>
                <w:sz w:val="22"/>
                <w:szCs w:val="22"/>
              </w:rPr>
            </w:pPr>
            <w:r>
              <w:t>Kount.xml</w:t>
            </w:r>
          </w:p>
          <w:p w:rsidR="002946CA" w:rsidRPr="002946CA" w:rsidRDefault="002946CA">
            <w:r>
              <w:t>KountENS.xml</w:t>
            </w:r>
          </w:p>
        </w:tc>
      </w:tr>
      <w:tr w:rsidR="002946CA" w:rsidTr="002946CA">
        <w:trPr>
          <w:jc w:val="center"/>
        </w:trPr>
        <w:tc>
          <w:tcPr>
            <w:tcW w:w="2093" w:type="dxa"/>
            <w:tcBorders>
              <w:top w:val="single" w:sz="4" w:space="0" w:color="000000"/>
              <w:left w:val="single" w:sz="4" w:space="0" w:color="000000"/>
              <w:bottom w:val="single" w:sz="4" w:space="0" w:color="000000"/>
              <w:right w:val="single" w:sz="4" w:space="0" w:color="000000"/>
            </w:tcBorders>
            <w:hideMark/>
          </w:tcPr>
          <w:p w:rsidR="002946CA" w:rsidRDefault="002946CA">
            <w:pPr>
              <w:rPr>
                <w:sz w:val="22"/>
                <w:szCs w:val="22"/>
              </w:rPr>
            </w:pPr>
            <w:r>
              <w:t>Scripts</w:t>
            </w:r>
          </w:p>
        </w:tc>
        <w:tc>
          <w:tcPr>
            <w:tcW w:w="4336" w:type="dxa"/>
            <w:tcBorders>
              <w:top w:val="single" w:sz="4" w:space="0" w:color="000000"/>
              <w:left w:val="single" w:sz="4" w:space="0" w:color="000000"/>
              <w:bottom w:val="single" w:sz="4" w:space="0" w:color="000000"/>
              <w:right w:val="single" w:sz="4" w:space="0" w:color="000000"/>
            </w:tcBorders>
            <w:hideMark/>
          </w:tcPr>
          <w:p w:rsidR="002946CA" w:rsidRDefault="00FA1A93">
            <w:pPr>
              <w:rPr>
                <w:sz w:val="22"/>
                <w:szCs w:val="22"/>
              </w:rPr>
            </w:pPr>
            <w:proofErr w:type="spellStart"/>
            <w:r>
              <w:t>kount</w:t>
            </w:r>
            <w:proofErr w:type="spellEnd"/>
            <w:r w:rsidR="002946CA">
              <w:t>/</w:t>
            </w:r>
            <w:r>
              <w:t>IPFilter</w:t>
            </w:r>
            <w:r w:rsidR="002946CA">
              <w:t>.ds</w:t>
            </w:r>
          </w:p>
          <w:p w:rsidR="00FA1A93" w:rsidRDefault="00FA1A93" w:rsidP="00FA1A93">
            <w:pPr>
              <w:rPr>
                <w:sz w:val="22"/>
                <w:szCs w:val="22"/>
              </w:rPr>
            </w:pPr>
            <w:proofErr w:type="spellStart"/>
            <w:r>
              <w:t>kount</w:t>
            </w:r>
            <w:proofErr w:type="spellEnd"/>
            <w:r>
              <w:t>/KountUtils.ds</w:t>
            </w:r>
          </w:p>
          <w:p w:rsidR="00FA1A93" w:rsidRDefault="00FA1A93" w:rsidP="00FA1A93">
            <w:pPr>
              <w:rPr>
                <w:sz w:val="22"/>
                <w:szCs w:val="22"/>
              </w:rPr>
            </w:pPr>
            <w:proofErr w:type="spellStart"/>
            <w:r>
              <w:t>kount</w:t>
            </w:r>
            <w:proofErr w:type="spellEnd"/>
            <w:r>
              <w:t>/LibKount.ds</w:t>
            </w:r>
          </w:p>
          <w:p w:rsidR="00FA1A93" w:rsidRDefault="00FA1A93" w:rsidP="00FA1A93">
            <w:pPr>
              <w:rPr>
                <w:sz w:val="22"/>
                <w:szCs w:val="22"/>
              </w:rPr>
            </w:pPr>
            <w:proofErr w:type="spellStart"/>
            <w:r>
              <w:t>kount</w:t>
            </w:r>
            <w:proofErr w:type="spellEnd"/>
            <w:r>
              <w:t>/PostRiskInqueryService.ds</w:t>
            </w:r>
          </w:p>
          <w:p w:rsidR="00FA1A93" w:rsidRDefault="00FA1A93" w:rsidP="00FA1A93">
            <w:pPr>
              <w:rPr>
                <w:sz w:val="22"/>
                <w:szCs w:val="22"/>
              </w:rPr>
            </w:pPr>
            <w:proofErr w:type="spellStart"/>
            <w:r>
              <w:t>kount</w:t>
            </w:r>
            <w:proofErr w:type="spellEnd"/>
            <w:r>
              <w:t>/SelectEventNodeName.ds</w:t>
            </w:r>
          </w:p>
          <w:p w:rsidR="00FA1A93" w:rsidRDefault="00FA1A93" w:rsidP="00FA1A93">
            <w:pPr>
              <w:rPr>
                <w:sz w:val="22"/>
                <w:szCs w:val="22"/>
              </w:rPr>
            </w:pPr>
            <w:proofErr w:type="spellStart"/>
            <w:r>
              <w:t>kount</w:t>
            </w:r>
            <w:proofErr w:type="spellEnd"/>
            <w:r>
              <w:t>/UpdateCustomAttribute.ds</w:t>
            </w:r>
          </w:p>
          <w:p w:rsidR="002946CA" w:rsidRDefault="00FA1A93" w:rsidP="005A5680">
            <w:pPr>
              <w:rPr>
                <w:sz w:val="22"/>
                <w:szCs w:val="22"/>
              </w:rPr>
            </w:pPr>
            <w:proofErr w:type="spellStart"/>
            <w:r>
              <w:t>kount</w:t>
            </w:r>
            <w:proofErr w:type="spellEnd"/>
            <w:r>
              <w:t>/UpdateOrder.ds</w:t>
            </w:r>
          </w:p>
        </w:tc>
      </w:tr>
      <w:tr w:rsidR="00AD2599" w:rsidTr="002946CA">
        <w:trPr>
          <w:jc w:val="center"/>
        </w:trPr>
        <w:tc>
          <w:tcPr>
            <w:tcW w:w="2093" w:type="dxa"/>
            <w:tcBorders>
              <w:top w:val="single" w:sz="4" w:space="0" w:color="000000"/>
              <w:left w:val="single" w:sz="4" w:space="0" w:color="000000"/>
              <w:bottom w:val="single" w:sz="4" w:space="0" w:color="000000"/>
              <w:right w:val="single" w:sz="4" w:space="0" w:color="000000"/>
            </w:tcBorders>
            <w:hideMark/>
          </w:tcPr>
          <w:p w:rsidR="00AD2599" w:rsidRDefault="00AD2599">
            <w:r>
              <w:t>CSS</w:t>
            </w:r>
          </w:p>
        </w:tc>
        <w:tc>
          <w:tcPr>
            <w:tcW w:w="4336" w:type="dxa"/>
            <w:tcBorders>
              <w:top w:val="single" w:sz="4" w:space="0" w:color="000000"/>
              <w:left w:val="single" w:sz="4" w:space="0" w:color="000000"/>
              <w:bottom w:val="single" w:sz="4" w:space="0" w:color="000000"/>
              <w:right w:val="single" w:sz="4" w:space="0" w:color="000000"/>
            </w:tcBorders>
            <w:hideMark/>
          </w:tcPr>
          <w:p w:rsidR="00AD2599" w:rsidRDefault="00AD2599">
            <w:r>
              <w:t>kount.css</w:t>
            </w:r>
          </w:p>
        </w:tc>
      </w:tr>
      <w:tr w:rsidR="002946CA" w:rsidTr="002946CA">
        <w:trPr>
          <w:jc w:val="center"/>
        </w:trPr>
        <w:tc>
          <w:tcPr>
            <w:tcW w:w="2093" w:type="dxa"/>
            <w:tcBorders>
              <w:top w:val="single" w:sz="4" w:space="0" w:color="000000"/>
              <w:left w:val="single" w:sz="4" w:space="0" w:color="000000"/>
              <w:bottom w:val="single" w:sz="4" w:space="0" w:color="000000"/>
              <w:right w:val="single" w:sz="4" w:space="0" w:color="000000"/>
            </w:tcBorders>
            <w:hideMark/>
          </w:tcPr>
          <w:p w:rsidR="002946CA" w:rsidRDefault="002946CA">
            <w:pPr>
              <w:rPr>
                <w:sz w:val="22"/>
                <w:szCs w:val="22"/>
              </w:rPr>
            </w:pPr>
            <w:r>
              <w:t>Templates</w:t>
            </w:r>
          </w:p>
        </w:tc>
        <w:tc>
          <w:tcPr>
            <w:tcW w:w="4336" w:type="dxa"/>
            <w:tcBorders>
              <w:top w:val="single" w:sz="4" w:space="0" w:color="000000"/>
              <w:left w:val="single" w:sz="4" w:space="0" w:color="000000"/>
              <w:bottom w:val="single" w:sz="4" w:space="0" w:color="000000"/>
              <w:right w:val="single" w:sz="4" w:space="0" w:color="000000"/>
            </w:tcBorders>
            <w:hideMark/>
          </w:tcPr>
          <w:p w:rsidR="002946CA" w:rsidRDefault="00003F97">
            <w:pPr>
              <w:rPr>
                <w:sz w:val="22"/>
                <w:szCs w:val="22"/>
              </w:rPr>
            </w:pPr>
            <w:proofErr w:type="spellStart"/>
            <w:r>
              <w:t>kount</w:t>
            </w:r>
            <w:proofErr w:type="spellEnd"/>
            <w:r w:rsidR="002946CA">
              <w:t>/</w:t>
            </w:r>
            <w:proofErr w:type="spellStart"/>
            <w:r>
              <w:t>confirmationENS.isml</w:t>
            </w:r>
            <w:proofErr w:type="spellEnd"/>
          </w:p>
          <w:p w:rsidR="002946CA" w:rsidRDefault="00003F97">
            <w:proofErr w:type="spellStart"/>
            <w:r>
              <w:t>kount</w:t>
            </w:r>
            <w:proofErr w:type="spellEnd"/>
            <w:r>
              <w:t>/</w:t>
            </w:r>
            <w:proofErr w:type="spellStart"/>
            <w:r>
              <w:t>iframe.isml</w:t>
            </w:r>
            <w:proofErr w:type="spellEnd"/>
          </w:p>
          <w:p w:rsidR="00ED3966" w:rsidRDefault="00ED3966">
            <w:proofErr w:type="spellStart"/>
            <w:r>
              <w:t>kount</w:t>
            </w:r>
            <w:proofErr w:type="spellEnd"/>
            <w:r>
              <w:t>/</w:t>
            </w:r>
            <w:proofErr w:type="spellStart"/>
            <w:r>
              <w:t>logo.isml</w:t>
            </w:r>
            <w:proofErr w:type="spellEnd"/>
          </w:p>
          <w:p w:rsidR="00E55E74" w:rsidRDefault="00E55E74">
            <w:r>
              <w:t>mail/</w:t>
            </w:r>
            <w:proofErr w:type="spellStart"/>
            <w:r>
              <w:t>risk_change.isml</w:t>
            </w:r>
            <w:proofErr w:type="spellEnd"/>
          </w:p>
          <w:p w:rsidR="002946CA" w:rsidRDefault="002946CA" w:rsidP="00775EED">
            <w:pPr>
              <w:rPr>
                <w:sz w:val="22"/>
                <w:szCs w:val="22"/>
              </w:rPr>
            </w:pPr>
            <w:r>
              <w:t>resources/</w:t>
            </w:r>
            <w:proofErr w:type="spellStart"/>
            <w:r w:rsidR="00775EED">
              <w:t>kount</w:t>
            </w:r>
            <w:r>
              <w:t>.properties</w:t>
            </w:r>
            <w:proofErr w:type="spellEnd"/>
          </w:p>
        </w:tc>
      </w:tr>
      <w:tr w:rsidR="002946CA" w:rsidTr="002946CA">
        <w:trPr>
          <w:jc w:val="center"/>
        </w:trPr>
        <w:tc>
          <w:tcPr>
            <w:tcW w:w="2093" w:type="dxa"/>
            <w:tcBorders>
              <w:top w:val="single" w:sz="4" w:space="0" w:color="000000"/>
              <w:left w:val="single" w:sz="4" w:space="0" w:color="000000"/>
              <w:bottom w:val="single" w:sz="4" w:space="0" w:color="000000"/>
              <w:right w:val="single" w:sz="4" w:space="0" w:color="000000"/>
            </w:tcBorders>
            <w:hideMark/>
          </w:tcPr>
          <w:p w:rsidR="002946CA" w:rsidRDefault="002946CA">
            <w:pPr>
              <w:rPr>
                <w:sz w:val="22"/>
                <w:szCs w:val="22"/>
              </w:rPr>
            </w:pPr>
            <w:r>
              <w:t>Metadata</w:t>
            </w:r>
          </w:p>
        </w:tc>
        <w:tc>
          <w:tcPr>
            <w:tcW w:w="4336" w:type="dxa"/>
            <w:tcBorders>
              <w:top w:val="single" w:sz="4" w:space="0" w:color="000000"/>
              <w:left w:val="single" w:sz="4" w:space="0" w:color="000000"/>
              <w:bottom w:val="single" w:sz="4" w:space="0" w:color="000000"/>
              <w:right w:val="single" w:sz="4" w:space="0" w:color="000000"/>
            </w:tcBorders>
            <w:hideMark/>
          </w:tcPr>
          <w:p w:rsidR="002946CA" w:rsidRDefault="0055619B">
            <w:pPr>
              <w:rPr>
                <w:sz w:val="22"/>
                <w:szCs w:val="22"/>
              </w:rPr>
            </w:pPr>
            <w:r>
              <w:t>kount</w:t>
            </w:r>
            <w:r w:rsidR="002946CA">
              <w:t>_metadata.xml</w:t>
            </w:r>
          </w:p>
        </w:tc>
      </w:tr>
    </w:tbl>
    <w:p w:rsidR="002946CA" w:rsidRPr="00F10C2D" w:rsidRDefault="002946CA" w:rsidP="00F239CC">
      <w:pPr>
        <w:ind w:left="372" w:firstLine="708"/>
      </w:pPr>
    </w:p>
    <w:p w:rsidR="0018232D" w:rsidRPr="000709D5" w:rsidRDefault="0018232D" w:rsidP="0018232D">
      <w:pPr>
        <w:pStyle w:val="Heading2"/>
      </w:pPr>
      <w:bookmarkStart w:id="28" w:name="_Toc338404176"/>
      <w:bookmarkStart w:id="29" w:name="_Toc358635569"/>
      <w:r>
        <w:t>Configuration</w:t>
      </w:r>
      <w:bookmarkEnd w:id="28"/>
      <w:bookmarkEnd w:id="29"/>
    </w:p>
    <w:p w:rsidR="0018232D" w:rsidRDefault="0018232D" w:rsidP="0018232D">
      <w:pPr>
        <w:pStyle w:val="Standard1"/>
        <w:ind w:left="1080"/>
      </w:pPr>
    </w:p>
    <w:p w:rsidR="003B48EF" w:rsidRDefault="003B48EF" w:rsidP="003B48EF">
      <w:pPr>
        <w:ind w:left="372" w:firstLine="708"/>
      </w:pPr>
      <w:r>
        <w:t xml:space="preserve">The integration requires </w:t>
      </w:r>
      <w:r w:rsidR="00B37D83">
        <w:t>5</w:t>
      </w:r>
      <w:r>
        <w:t xml:space="preserve"> configuration steps:</w:t>
      </w:r>
    </w:p>
    <w:p w:rsidR="003B48EF" w:rsidRDefault="00DF02B8" w:rsidP="003B48EF">
      <w:pPr>
        <w:pStyle w:val="1"/>
        <w:numPr>
          <w:ilvl w:val="0"/>
          <w:numId w:val="28"/>
        </w:numPr>
        <w:rPr>
          <w:lang w:val="en-US"/>
        </w:rPr>
      </w:pPr>
      <w:r>
        <w:rPr>
          <w:lang w:val="en-US"/>
        </w:rPr>
        <w:t xml:space="preserve">Use </w:t>
      </w:r>
      <w:r w:rsidR="00EB18F1" w:rsidRPr="00BC2CCA">
        <w:rPr>
          <w:b/>
          <w:lang w:val="en-US"/>
        </w:rPr>
        <w:t>Site Import</w:t>
      </w:r>
      <w:r>
        <w:rPr>
          <w:lang w:val="en-US"/>
        </w:rPr>
        <w:t xml:space="preserve"> to </w:t>
      </w:r>
      <w:r w:rsidR="00B37D83">
        <w:rPr>
          <w:lang w:val="en-US"/>
        </w:rPr>
        <w:t>C</w:t>
      </w:r>
      <w:r w:rsidR="003B48EF">
        <w:rPr>
          <w:lang w:val="en-US"/>
        </w:rPr>
        <w:t xml:space="preserve">reate </w:t>
      </w:r>
      <w:r w:rsidR="00B37D83">
        <w:rPr>
          <w:lang w:val="en-US"/>
        </w:rPr>
        <w:t>C</w:t>
      </w:r>
      <w:r w:rsidR="003B48EF">
        <w:rPr>
          <w:lang w:val="en-US"/>
        </w:rPr>
        <w:t xml:space="preserve">ustom System Object </w:t>
      </w:r>
      <w:r w:rsidR="00B37D83">
        <w:rPr>
          <w:lang w:val="en-US"/>
        </w:rPr>
        <w:t>D</w:t>
      </w:r>
      <w:r w:rsidR="003B48EF">
        <w:rPr>
          <w:lang w:val="en-US"/>
        </w:rPr>
        <w:t>efinitions</w:t>
      </w:r>
      <w:r>
        <w:rPr>
          <w:lang w:val="en-US"/>
        </w:rPr>
        <w:t xml:space="preserve"> </w:t>
      </w:r>
      <w:r w:rsidR="00F55C16">
        <w:rPr>
          <w:lang w:val="en-US"/>
        </w:rPr>
        <w:t>&amp;</w:t>
      </w:r>
      <w:r w:rsidR="00B37D83">
        <w:rPr>
          <w:lang w:val="en-US"/>
        </w:rPr>
        <w:t>S</w:t>
      </w:r>
      <w:r w:rsidR="00F55C16">
        <w:rPr>
          <w:lang w:val="en-US"/>
        </w:rPr>
        <w:t xml:space="preserve">etting </w:t>
      </w:r>
      <w:proofErr w:type="spellStart"/>
      <w:r w:rsidR="00F55C16">
        <w:rPr>
          <w:lang w:val="en-US"/>
        </w:rPr>
        <w:t>Kount</w:t>
      </w:r>
      <w:proofErr w:type="spellEnd"/>
      <w:r w:rsidR="00F55C16">
        <w:rPr>
          <w:lang w:val="en-US"/>
        </w:rPr>
        <w:t xml:space="preserve"> Site Preferences for each site</w:t>
      </w:r>
    </w:p>
    <w:p w:rsidR="00BB7A33" w:rsidRDefault="00BB7A33" w:rsidP="00BB7A33">
      <w:pPr>
        <w:pStyle w:val="1"/>
        <w:numPr>
          <w:ilvl w:val="0"/>
          <w:numId w:val="28"/>
        </w:numPr>
        <w:rPr>
          <w:lang w:val="en-US"/>
        </w:rPr>
      </w:pPr>
      <w:r>
        <w:rPr>
          <w:lang w:val="en-US"/>
        </w:rPr>
        <w:t>Certificate Conversion and Certificate &amp; Key file Import to Business Manager</w:t>
      </w:r>
    </w:p>
    <w:p w:rsidR="003B48EF" w:rsidRDefault="00B37D83" w:rsidP="003B48EF">
      <w:pPr>
        <w:pStyle w:val="1"/>
        <w:numPr>
          <w:ilvl w:val="0"/>
          <w:numId w:val="28"/>
        </w:numPr>
        <w:rPr>
          <w:lang w:val="en-US"/>
        </w:rPr>
      </w:pPr>
      <w:r>
        <w:rPr>
          <w:lang w:val="en-US"/>
        </w:rPr>
        <w:t xml:space="preserve">Configuring </w:t>
      </w:r>
      <w:r w:rsidR="00BB7A33">
        <w:rPr>
          <w:lang w:val="en-US"/>
        </w:rPr>
        <w:t xml:space="preserve">the </w:t>
      </w:r>
      <w:r w:rsidR="00803B18">
        <w:rPr>
          <w:lang w:val="en-US"/>
        </w:rPr>
        <w:t>Event Notification S</w:t>
      </w:r>
      <w:r>
        <w:rPr>
          <w:lang w:val="en-US"/>
        </w:rPr>
        <w:t>ervice</w:t>
      </w:r>
    </w:p>
    <w:p w:rsidR="003B48EF" w:rsidRDefault="003B48EF" w:rsidP="003B48EF">
      <w:pPr>
        <w:pStyle w:val="1"/>
        <w:numPr>
          <w:ilvl w:val="0"/>
          <w:numId w:val="28"/>
        </w:numPr>
        <w:rPr>
          <w:lang w:val="en-US"/>
        </w:rPr>
      </w:pPr>
      <w:r>
        <w:rPr>
          <w:lang w:val="en-US"/>
        </w:rPr>
        <w:t xml:space="preserve">Assign the </w:t>
      </w:r>
      <w:r w:rsidR="00B37D83">
        <w:rPr>
          <w:lang w:val="en-US"/>
        </w:rPr>
        <w:t>C</w:t>
      </w:r>
      <w:r>
        <w:rPr>
          <w:lang w:val="en-US"/>
        </w:rPr>
        <w:t xml:space="preserve">artridge to a </w:t>
      </w:r>
      <w:r w:rsidR="00B37D83">
        <w:rPr>
          <w:lang w:val="en-US"/>
        </w:rPr>
        <w:t>S</w:t>
      </w:r>
      <w:r>
        <w:rPr>
          <w:lang w:val="en-US"/>
        </w:rPr>
        <w:t>ite</w:t>
      </w:r>
    </w:p>
    <w:p w:rsidR="00B37D83" w:rsidRDefault="00B37D83" w:rsidP="003B48EF">
      <w:pPr>
        <w:pStyle w:val="1"/>
        <w:numPr>
          <w:ilvl w:val="0"/>
          <w:numId w:val="28"/>
        </w:numPr>
        <w:rPr>
          <w:lang w:val="en-US"/>
        </w:rPr>
      </w:pPr>
      <w:r>
        <w:rPr>
          <w:lang w:val="en-US"/>
        </w:rPr>
        <w:t>Modify Storefront Code and Pipelines</w:t>
      </w:r>
    </w:p>
    <w:p w:rsidR="0018232D" w:rsidRPr="00BC2CCA" w:rsidRDefault="00EB18F1" w:rsidP="003B48EF">
      <w:pPr>
        <w:ind w:left="1080"/>
        <w:rPr>
          <w:i/>
        </w:rPr>
      </w:pPr>
      <w:r w:rsidRPr="00BC2CCA">
        <w:rPr>
          <w:i/>
        </w:rPr>
        <w:t xml:space="preserve">Note: </w:t>
      </w:r>
      <w:r w:rsidR="00BE67E4">
        <w:rPr>
          <w:i/>
        </w:rPr>
        <w:t>Manual integration instructions</w:t>
      </w:r>
      <w:r w:rsidRPr="00BC2CCA">
        <w:rPr>
          <w:i/>
        </w:rPr>
        <w:t xml:space="preserve"> for </w:t>
      </w:r>
      <w:r w:rsidR="00BE67E4">
        <w:rPr>
          <w:i/>
        </w:rPr>
        <w:t>step</w:t>
      </w:r>
      <w:r w:rsidRPr="00BC2CCA">
        <w:rPr>
          <w:i/>
        </w:rPr>
        <w:t xml:space="preserve"> 1 can be found in Appendix A.</w:t>
      </w:r>
    </w:p>
    <w:p w:rsidR="00E37678" w:rsidRDefault="00E37678" w:rsidP="00BB26FA">
      <w:pPr>
        <w:ind w:left="1080"/>
        <w:rPr>
          <w:b/>
        </w:rPr>
      </w:pPr>
    </w:p>
    <w:p w:rsidR="00E37678" w:rsidRDefault="00E37678" w:rsidP="00BB26FA">
      <w:pPr>
        <w:ind w:left="1080"/>
        <w:rPr>
          <w:b/>
        </w:rPr>
      </w:pPr>
    </w:p>
    <w:p w:rsidR="00E37678" w:rsidRDefault="00E37678" w:rsidP="00BB26FA">
      <w:pPr>
        <w:ind w:left="1080"/>
        <w:rPr>
          <w:b/>
        </w:rPr>
      </w:pPr>
    </w:p>
    <w:p w:rsidR="00E37678" w:rsidRDefault="00E37678" w:rsidP="00BB26FA">
      <w:pPr>
        <w:ind w:left="1080"/>
        <w:rPr>
          <w:b/>
        </w:rPr>
      </w:pPr>
    </w:p>
    <w:p w:rsidR="00E37678" w:rsidRDefault="00E37678" w:rsidP="00BB26FA">
      <w:pPr>
        <w:ind w:left="1080"/>
        <w:rPr>
          <w:b/>
        </w:rPr>
      </w:pPr>
    </w:p>
    <w:p w:rsidR="00E37678" w:rsidRDefault="00E37678" w:rsidP="00BB26FA">
      <w:pPr>
        <w:ind w:left="1080"/>
        <w:rPr>
          <w:b/>
        </w:rPr>
      </w:pPr>
    </w:p>
    <w:p w:rsidR="00E37678" w:rsidRDefault="00E37678" w:rsidP="00BB26FA">
      <w:pPr>
        <w:ind w:left="1080"/>
        <w:rPr>
          <w:b/>
        </w:rPr>
      </w:pPr>
    </w:p>
    <w:p w:rsidR="00E13AED" w:rsidRDefault="00351623" w:rsidP="00BC2CCA">
      <w:pPr>
        <w:pStyle w:val="Heading1"/>
        <w:numPr>
          <w:ilvl w:val="0"/>
          <w:numId w:val="0"/>
        </w:numPr>
        <w:ind w:left="720"/>
      </w:pPr>
      <w:bookmarkStart w:id="30" w:name="_Toc358635570"/>
      <w:r>
        <w:t>Using Site Import</w:t>
      </w:r>
      <w:bookmarkEnd w:id="30"/>
    </w:p>
    <w:p w:rsidR="00E13AED" w:rsidRDefault="00351623" w:rsidP="00BC2CCA">
      <w:pPr>
        <w:pStyle w:val="Standard1"/>
        <w:ind w:left="1433"/>
        <w:rPr>
          <w:rFonts w:asciiTheme="minorHAnsi" w:hAnsiTheme="minorHAnsi" w:cstheme="minorHAnsi"/>
          <w:b/>
          <w:sz w:val="22"/>
          <w:szCs w:val="22"/>
        </w:rPr>
      </w:pPr>
      <w:r>
        <w:rPr>
          <w:rFonts w:asciiTheme="minorHAnsi" w:hAnsiTheme="minorHAnsi" w:cstheme="minorHAnsi"/>
          <w:sz w:val="22"/>
          <w:szCs w:val="22"/>
        </w:rPr>
        <w:t xml:space="preserve">Use the </w:t>
      </w:r>
      <w:r w:rsidR="008E19AC" w:rsidRPr="008E19AC">
        <w:rPr>
          <w:rFonts w:asciiTheme="minorHAnsi" w:hAnsiTheme="minorHAnsi" w:cstheme="minorHAnsi"/>
          <w:sz w:val="22"/>
          <w:szCs w:val="22"/>
        </w:rPr>
        <w:t xml:space="preserve">kount_metadata.xml </w:t>
      </w:r>
      <w:r>
        <w:rPr>
          <w:rFonts w:asciiTheme="minorHAnsi" w:hAnsiTheme="minorHAnsi" w:cstheme="minorHAnsi"/>
          <w:sz w:val="22"/>
          <w:szCs w:val="22"/>
        </w:rPr>
        <w:t xml:space="preserve">file to </w:t>
      </w:r>
      <w:r w:rsidR="00EB18F1" w:rsidRPr="00BC2CCA">
        <w:rPr>
          <w:rFonts w:asciiTheme="minorHAnsi" w:hAnsiTheme="minorHAnsi" w:cstheme="minorHAnsi"/>
          <w:sz w:val="22"/>
          <w:szCs w:val="22"/>
        </w:rPr>
        <w:t xml:space="preserve">create the custom System Object definitions </w:t>
      </w:r>
      <w:r w:rsidR="008E19AC" w:rsidRPr="008E19AC">
        <w:rPr>
          <w:rFonts w:asciiTheme="minorHAnsi" w:hAnsiTheme="minorHAnsi" w:cstheme="minorHAnsi"/>
          <w:sz w:val="22"/>
          <w:szCs w:val="22"/>
        </w:rPr>
        <w:t xml:space="preserve">and configure </w:t>
      </w:r>
      <w:r w:rsidR="00324C21">
        <w:rPr>
          <w:rFonts w:asciiTheme="minorHAnsi" w:hAnsiTheme="minorHAnsi" w:cstheme="minorHAnsi"/>
          <w:sz w:val="22"/>
          <w:szCs w:val="22"/>
        </w:rPr>
        <w:t xml:space="preserve">the </w:t>
      </w:r>
      <w:proofErr w:type="spellStart"/>
      <w:r w:rsidR="00324C21">
        <w:rPr>
          <w:rFonts w:asciiTheme="minorHAnsi" w:hAnsiTheme="minorHAnsi" w:cstheme="minorHAnsi"/>
          <w:sz w:val="22"/>
          <w:szCs w:val="22"/>
        </w:rPr>
        <w:t>Kount</w:t>
      </w:r>
      <w:proofErr w:type="spellEnd"/>
      <w:r w:rsidR="00324C21">
        <w:rPr>
          <w:rFonts w:asciiTheme="minorHAnsi" w:hAnsiTheme="minorHAnsi" w:cstheme="minorHAnsi"/>
          <w:sz w:val="22"/>
          <w:szCs w:val="22"/>
        </w:rPr>
        <w:t xml:space="preserve"> Site Preferences.</w:t>
      </w:r>
    </w:p>
    <w:p w:rsidR="00324C21" w:rsidRPr="00BC2CCA" w:rsidRDefault="00324C21" w:rsidP="00F071D6">
      <w:pPr>
        <w:pStyle w:val="Standard1"/>
        <w:numPr>
          <w:ilvl w:val="2"/>
          <w:numId w:val="30"/>
        </w:numPr>
        <w:rPr>
          <w:rFonts w:asciiTheme="minorHAnsi" w:hAnsiTheme="minorHAnsi" w:cstheme="minorHAnsi"/>
          <w:b/>
          <w:sz w:val="22"/>
          <w:szCs w:val="22"/>
        </w:rPr>
      </w:pPr>
      <w:r>
        <w:rPr>
          <w:rFonts w:asciiTheme="minorHAnsi" w:hAnsiTheme="minorHAnsi" w:cstheme="minorHAnsi"/>
          <w:sz w:val="22"/>
          <w:szCs w:val="22"/>
        </w:rPr>
        <w:t xml:space="preserve">Login into </w:t>
      </w:r>
      <w:proofErr w:type="spellStart"/>
      <w:r>
        <w:rPr>
          <w:rFonts w:asciiTheme="minorHAnsi" w:hAnsiTheme="minorHAnsi" w:cstheme="minorHAnsi"/>
          <w:sz w:val="22"/>
          <w:szCs w:val="22"/>
        </w:rPr>
        <w:t>Demandware</w:t>
      </w:r>
      <w:proofErr w:type="spellEnd"/>
      <w:r>
        <w:rPr>
          <w:rFonts w:asciiTheme="minorHAnsi" w:hAnsiTheme="minorHAnsi" w:cstheme="minorHAnsi"/>
          <w:sz w:val="22"/>
          <w:szCs w:val="22"/>
        </w:rPr>
        <w:t xml:space="preserve"> Business Manager.</w:t>
      </w:r>
    </w:p>
    <w:p w:rsidR="008E19AC" w:rsidRPr="008E19AC" w:rsidRDefault="008E19AC" w:rsidP="008E19AC">
      <w:pPr>
        <w:pStyle w:val="Standard1"/>
        <w:numPr>
          <w:ilvl w:val="2"/>
          <w:numId w:val="30"/>
        </w:numPr>
        <w:rPr>
          <w:rFonts w:asciiTheme="minorHAnsi" w:hAnsiTheme="minorHAnsi" w:cstheme="minorHAnsi"/>
          <w:b/>
          <w:sz w:val="22"/>
          <w:szCs w:val="22"/>
        </w:rPr>
      </w:pPr>
      <w:r>
        <w:rPr>
          <w:rFonts w:asciiTheme="minorHAnsi" w:hAnsiTheme="minorHAnsi" w:cstheme="minorHAnsi"/>
          <w:noProof/>
          <w:sz w:val="22"/>
          <w:szCs w:val="22"/>
        </w:rPr>
        <w:drawing>
          <wp:anchor distT="0" distB="0" distL="114300" distR="114300" simplePos="0" relativeHeight="251667456" behindDoc="1" locked="0" layoutInCell="1" allowOverlap="1" wp14:anchorId="42054A87" wp14:editId="60090019">
            <wp:simplePos x="0" y="0"/>
            <wp:positionH relativeFrom="column">
              <wp:posOffset>430530</wp:posOffset>
            </wp:positionH>
            <wp:positionV relativeFrom="paragraph">
              <wp:posOffset>505587</wp:posOffset>
            </wp:positionV>
            <wp:extent cx="5569763" cy="1843430"/>
            <wp:effectExtent l="19050" t="0" r="0" b="0"/>
            <wp:wrapTopAndBottom/>
            <wp:docPr id="6" name="Рисунок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stretch>
                      <a:fillRect/>
                    </a:stretch>
                  </pic:blipFill>
                  <pic:spPr>
                    <a:xfrm>
                      <a:off x="0" y="0"/>
                      <a:ext cx="5569763" cy="1843430"/>
                    </a:xfrm>
                    <a:prstGeom prst="rect">
                      <a:avLst/>
                    </a:prstGeom>
                  </pic:spPr>
                </pic:pic>
              </a:graphicData>
            </a:graphic>
          </wp:anchor>
        </w:drawing>
      </w:r>
      <w:r w:rsidR="00324C21">
        <w:rPr>
          <w:rFonts w:asciiTheme="minorHAnsi" w:hAnsiTheme="minorHAnsi" w:cstheme="minorHAnsi"/>
          <w:noProof/>
          <w:sz w:val="22"/>
          <w:szCs w:val="22"/>
        </w:rPr>
        <w:t>Select the</w:t>
      </w:r>
      <w:r>
        <w:rPr>
          <w:rFonts w:asciiTheme="minorHAnsi" w:hAnsiTheme="minorHAnsi" w:cstheme="minorHAnsi"/>
          <w:sz w:val="22"/>
          <w:szCs w:val="22"/>
        </w:rPr>
        <w:t xml:space="preserve"> Administration section -&gt; Site Development -&gt; Import &amp; Export</w:t>
      </w:r>
    </w:p>
    <w:p w:rsidR="008E19AC" w:rsidRDefault="008E19AC" w:rsidP="008E19AC">
      <w:pPr>
        <w:pStyle w:val="Standard1"/>
        <w:rPr>
          <w:rFonts w:asciiTheme="minorHAnsi" w:hAnsiTheme="minorHAnsi" w:cstheme="minorHAnsi"/>
          <w:sz w:val="22"/>
          <w:szCs w:val="22"/>
        </w:rPr>
      </w:pPr>
    </w:p>
    <w:p w:rsidR="008E19AC" w:rsidRPr="00927A7E" w:rsidRDefault="006E053E" w:rsidP="008E19AC">
      <w:pPr>
        <w:pStyle w:val="Standard1"/>
        <w:numPr>
          <w:ilvl w:val="2"/>
          <w:numId w:val="30"/>
        </w:numPr>
        <w:rPr>
          <w:rFonts w:asciiTheme="minorHAnsi" w:hAnsiTheme="minorHAnsi" w:cstheme="minorHAnsi"/>
          <w:b/>
          <w:sz w:val="22"/>
          <w:szCs w:val="22"/>
        </w:rPr>
      </w:pPr>
      <w:r>
        <w:rPr>
          <w:rFonts w:asciiTheme="minorHAnsi" w:hAnsiTheme="minorHAnsi" w:cstheme="minorHAnsi"/>
          <w:sz w:val="22"/>
          <w:szCs w:val="22"/>
        </w:rPr>
        <w:t xml:space="preserve">Select the </w:t>
      </w:r>
      <w:r w:rsidR="00EB18F1" w:rsidRPr="00BC2CCA">
        <w:rPr>
          <w:rFonts w:asciiTheme="minorHAnsi" w:hAnsiTheme="minorHAnsi" w:cstheme="minorHAnsi"/>
          <w:b/>
          <w:sz w:val="22"/>
          <w:szCs w:val="22"/>
        </w:rPr>
        <w:t>Upload</w:t>
      </w:r>
      <w:r w:rsidR="00927A7E">
        <w:rPr>
          <w:rFonts w:asciiTheme="minorHAnsi" w:hAnsiTheme="minorHAnsi" w:cstheme="minorHAnsi"/>
          <w:sz w:val="22"/>
          <w:szCs w:val="22"/>
        </w:rPr>
        <w:t xml:space="preserve"> </w:t>
      </w:r>
      <w:r>
        <w:rPr>
          <w:rFonts w:asciiTheme="minorHAnsi" w:hAnsiTheme="minorHAnsi" w:cstheme="minorHAnsi"/>
          <w:sz w:val="22"/>
          <w:szCs w:val="22"/>
        </w:rPr>
        <w:t xml:space="preserve">button to upload the </w:t>
      </w:r>
      <w:r w:rsidR="00927A7E">
        <w:rPr>
          <w:rFonts w:asciiTheme="minorHAnsi" w:hAnsiTheme="minorHAnsi" w:cstheme="minorHAnsi"/>
          <w:sz w:val="22"/>
          <w:szCs w:val="22"/>
        </w:rPr>
        <w:t>kount_metadata.xml file</w:t>
      </w:r>
      <w:r>
        <w:rPr>
          <w:rFonts w:asciiTheme="minorHAnsi" w:hAnsiTheme="minorHAnsi" w:cstheme="minorHAnsi"/>
          <w:sz w:val="22"/>
          <w:szCs w:val="22"/>
        </w:rPr>
        <w:t>.</w:t>
      </w:r>
    </w:p>
    <w:p w:rsidR="00927A7E" w:rsidRDefault="00927A7E" w:rsidP="00C22556">
      <w:pPr>
        <w:pStyle w:val="Standard1"/>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4559DDE" wp14:editId="73961EDE">
            <wp:extent cx="5622626" cy="1344886"/>
            <wp:effectExtent l="19050" t="0" r="0" b="0"/>
            <wp:docPr id="8" name="Рисунок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stretch>
                      <a:fillRect/>
                    </a:stretch>
                  </pic:blipFill>
                  <pic:spPr>
                    <a:xfrm>
                      <a:off x="0" y="0"/>
                      <a:ext cx="5641696" cy="1349447"/>
                    </a:xfrm>
                    <a:prstGeom prst="rect">
                      <a:avLst/>
                    </a:prstGeom>
                  </pic:spPr>
                </pic:pic>
              </a:graphicData>
            </a:graphic>
          </wp:inline>
        </w:drawing>
      </w:r>
    </w:p>
    <w:p w:rsidR="00E13AED" w:rsidRDefault="006E053E" w:rsidP="00BC2CCA">
      <w:pPr>
        <w:pStyle w:val="Standard1"/>
        <w:numPr>
          <w:ilvl w:val="2"/>
          <w:numId w:val="30"/>
        </w:numPr>
        <w:tabs>
          <w:tab w:val="clear" w:pos="2160"/>
        </w:tabs>
        <w:rPr>
          <w:rFonts w:asciiTheme="minorHAnsi" w:hAnsiTheme="minorHAnsi" w:cstheme="minorHAnsi"/>
          <w:noProof/>
          <w:sz w:val="22"/>
          <w:szCs w:val="22"/>
        </w:rPr>
      </w:pPr>
      <w:r>
        <w:rPr>
          <w:rFonts w:asciiTheme="minorHAnsi" w:hAnsiTheme="minorHAnsi" w:cstheme="minorHAnsi"/>
          <w:noProof/>
          <w:sz w:val="22"/>
          <w:szCs w:val="22"/>
        </w:rPr>
        <w:lastRenderedPageBreak/>
        <w:t>Select the Choose File button and navigate</w:t>
      </w:r>
      <w:r w:rsidR="00E2508B">
        <w:rPr>
          <w:rFonts w:asciiTheme="minorHAnsi" w:hAnsiTheme="minorHAnsi" w:cstheme="minorHAnsi"/>
          <w:noProof/>
          <w:sz w:val="22"/>
          <w:szCs w:val="22"/>
        </w:rPr>
        <w:t xml:space="preserve"> to the kount_metadata.xml file.  Select the Upload button.</w:t>
      </w:r>
      <w:r>
        <w:rPr>
          <w:rFonts w:asciiTheme="minorHAnsi" w:hAnsiTheme="minorHAnsi" w:cstheme="minorHAnsi"/>
          <w:noProof/>
          <w:sz w:val="22"/>
          <w:szCs w:val="22"/>
        </w:rPr>
        <w:br/>
      </w:r>
      <w:r w:rsidR="00E13AED" w:rsidRPr="00BC2CCA">
        <w:rPr>
          <w:rFonts w:asciiTheme="minorHAnsi" w:hAnsiTheme="minorHAnsi" w:cstheme="minorHAnsi"/>
          <w:noProof/>
        </w:rPr>
        <w:drawing>
          <wp:anchor distT="0" distB="0" distL="114300" distR="114300" simplePos="0" relativeHeight="251679744" behindDoc="0" locked="0" layoutInCell="1" allowOverlap="1" wp14:anchorId="612B26F4" wp14:editId="4F8245AB">
            <wp:simplePos x="0" y="0"/>
            <wp:positionH relativeFrom="column">
              <wp:posOffset>1388821</wp:posOffset>
            </wp:positionH>
            <wp:positionV relativeFrom="paragraph">
              <wp:posOffset>512064</wp:posOffset>
            </wp:positionV>
            <wp:extent cx="4904080" cy="1828800"/>
            <wp:effectExtent l="1905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04080" cy="1828800"/>
                    </a:xfrm>
                    <a:prstGeom prst="rect">
                      <a:avLst/>
                    </a:prstGeom>
                    <a:noFill/>
                    <a:ln w="9525">
                      <a:noFill/>
                      <a:miter lim="800000"/>
                      <a:headEnd/>
                      <a:tailEnd/>
                    </a:ln>
                  </pic:spPr>
                </pic:pic>
              </a:graphicData>
            </a:graphic>
          </wp:anchor>
        </w:drawing>
      </w:r>
    </w:p>
    <w:p w:rsidR="00E13AED" w:rsidRDefault="005B70E7" w:rsidP="00BC2CCA">
      <w:pPr>
        <w:pStyle w:val="Standard1"/>
        <w:rPr>
          <w:rFonts w:asciiTheme="minorHAnsi" w:hAnsiTheme="minorHAnsi" w:cstheme="minorHAnsi"/>
          <w:noProof/>
          <w:sz w:val="22"/>
          <w:szCs w:val="22"/>
        </w:rPr>
      </w:pPr>
      <w:r>
        <w:rPr>
          <w:rFonts w:asciiTheme="minorHAnsi" w:hAnsiTheme="minorHAnsi" w:cstheme="minorHAnsi"/>
          <w:noProof/>
          <w:sz w:val="22"/>
          <w:szCs w:val="22"/>
        </w:rPr>
        <w:t>Notice that now the kount_metadata.xml file is listed within the Manage Import Files</w:t>
      </w:r>
      <w:r w:rsidR="00351623">
        <w:rPr>
          <w:rFonts w:asciiTheme="minorHAnsi" w:hAnsiTheme="minorHAnsi" w:cstheme="minorHAnsi"/>
          <w:noProof/>
          <w:sz w:val="22"/>
          <w:szCs w:val="22"/>
        </w:rPr>
        <w:t xml:space="preserve"> page.</w:t>
      </w:r>
    </w:p>
    <w:p w:rsidR="00927A7E" w:rsidRDefault="001F5A4E" w:rsidP="00ED1190">
      <w:pPr>
        <w:pStyle w:val="Standard1"/>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3B78198" wp14:editId="41F38134">
            <wp:extent cx="5622625" cy="1500522"/>
            <wp:effectExtent l="19050" t="0" r="0" b="0"/>
            <wp:docPr id="9" name="Рисунок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5621972" cy="1500348"/>
                    </a:xfrm>
                    <a:prstGeom prst="rect">
                      <a:avLst/>
                    </a:prstGeom>
                  </pic:spPr>
                </pic:pic>
              </a:graphicData>
            </a:graphic>
          </wp:inline>
        </w:drawing>
      </w:r>
    </w:p>
    <w:p w:rsidR="006E053E" w:rsidRPr="00ED1190" w:rsidRDefault="006E053E" w:rsidP="00ED1190">
      <w:pPr>
        <w:pStyle w:val="Standard1"/>
        <w:jc w:val="center"/>
        <w:rPr>
          <w:rFonts w:asciiTheme="minorHAnsi" w:hAnsiTheme="minorHAnsi" w:cstheme="minorHAnsi"/>
          <w:sz w:val="22"/>
          <w:szCs w:val="22"/>
        </w:rPr>
      </w:pPr>
    </w:p>
    <w:p w:rsidR="00E2508B" w:rsidRPr="00BC2CCA" w:rsidRDefault="00E2508B" w:rsidP="008E19AC">
      <w:pPr>
        <w:pStyle w:val="Standard1"/>
        <w:numPr>
          <w:ilvl w:val="2"/>
          <w:numId w:val="30"/>
        </w:numPr>
        <w:rPr>
          <w:rFonts w:asciiTheme="minorHAnsi" w:hAnsiTheme="minorHAnsi" w:cstheme="minorHAnsi"/>
          <w:b/>
          <w:sz w:val="22"/>
          <w:szCs w:val="22"/>
        </w:rPr>
      </w:pPr>
      <w:r>
        <w:rPr>
          <w:rFonts w:asciiTheme="minorHAnsi" w:hAnsiTheme="minorHAnsi" w:cstheme="minorHAnsi"/>
          <w:sz w:val="22"/>
          <w:szCs w:val="22"/>
        </w:rPr>
        <w:t xml:space="preserve">Navigate back to the Import &amp; Export page. </w:t>
      </w:r>
    </w:p>
    <w:p w:rsidR="00927A7E" w:rsidRPr="00C1542E" w:rsidRDefault="00BB3DBE" w:rsidP="008E19AC">
      <w:pPr>
        <w:pStyle w:val="Standard1"/>
        <w:numPr>
          <w:ilvl w:val="2"/>
          <w:numId w:val="30"/>
        </w:numPr>
        <w:rPr>
          <w:rFonts w:asciiTheme="minorHAnsi" w:hAnsiTheme="minorHAnsi" w:cstheme="minorHAnsi"/>
          <w:b/>
          <w:sz w:val="22"/>
          <w:szCs w:val="22"/>
        </w:rPr>
      </w:pPr>
      <w:r>
        <w:rPr>
          <w:rFonts w:asciiTheme="minorHAnsi" w:hAnsiTheme="minorHAnsi" w:cstheme="minorHAnsi"/>
          <w:noProof/>
          <w:sz w:val="22"/>
          <w:szCs w:val="22"/>
        </w:rPr>
        <w:drawing>
          <wp:anchor distT="0" distB="0" distL="114300" distR="114300" simplePos="0" relativeHeight="251668480" behindDoc="1" locked="0" layoutInCell="1" allowOverlap="1" wp14:anchorId="35B091B1" wp14:editId="51D1F90F">
            <wp:simplePos x="0" y="0"/>
            <wp:positionH relativeFrom="column">
              <wp:posOffset>308035</wp:posOffset>
            </wp:positionH>
            <wp:positionV relativeFrom="paragraph">
              <wp:posOffset>465826</wp:posOffset>
            </wp:positionV>
            <wp:extent cx="5937993" cy="1345721"/>
            <wp:effectExtent l="19050" t="0" r="5607" b="0"/>
            <wp:wrapNone/>
            <wp:docPr id="11" name="Рисунок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cstate="print"/>
                    <a:stretch>
                      <a:fillRect/>
                    </a:stretch>
                  </pic:blipFill>
                  <pic:spPr>
                    <a:xfrm>
                      <a:off x="0" y="0"/>
                      <a:ext cx="5937993" cy="1345721"/>
                    </a:xfrm>
                    <a:prstGeom prst="rect">
                      <a:avLst/>
                    </a:prstGeom>
                  </pic:spPr>
                </pic:pic>
              </a:graphicData>
            </a:graphic>
          </wp:anchor>
        </w:drawing>
      </w:r>
      <w:r w:rsidR="005B70E7">
        <w:rPr>
          <w:rFonts w:asciiTheme="minorHAnsi" w:hAnsiTheme="minorHAnsi" w:cstheme="minorHAnsi"/>
          <w:sz w:val="22"/>
          <w:szCs w:val="22"/>
        </w:rPr>
        <w:t xml:space="preserve">Select the </w:t>
      </w:r>
      <w:r w:rsidR="00833DBB">
        <w:rPr>
          <w:rFonts w:asciiTheme="minorHAnsi" w:hAnsiTheme="minorHAnsi" w:cstheme="minorHAnsi"/>
          <w:sz w:val="22"/>
          <w:szCs w:val="22"/>
        </w:rPr>
        <w:t xml:space="preserve">Import </w:t>
      </w:r>
      <w:r w:rsidR="00351623">
        <w:rPr>
          <w:rFonts w:asciiTheme="minorHAnsi" w:hAnsiTheme="minorHAnsi" w:cstheme="minorHAnsi"/>
          <w:sz w:val="22"/>
          <w:szCs w:val="22"/>
        </w:rPr>
        <w:t>button.</w:t>
      </w:r>
    </w:p>
    <w:p w:rsidR="00C1542E" w:rsidRPr="00833DBB" w:rsidRDefault="00C1542E" w:rsidP="00C1542E">
      <w:pPr>
        <w:pStyle w:val="Standard1"/>
        <w:rPr>
          <w:rFonts w:asciiTheme="minorHAnsi" w:hAnsiTheme="minorHAnsi" w:cstheme="minorHAnsi"/>
          <w:b/>
          <w:sz w:val="22"/>
          <w:szCs w:val="22"/>
        </w:rPr>
      </w:pPr>
    </w:p>
    <w:p w:rsidR="00833DBB" w:rsidRDefault="00833DBB" w:rsidP="00BB3DBE">
      <w:pPr>
        <w:pStyle w:val="Standard1"/>
        <w:ind w:left="2160"/>
        <w:rPr>
          <w:rFonts w:asciiTheme="minorHAnsi" w:hAnsiTheme="minorHAnsi" w:cstheme="minorHAnsi"/>
          <w:sz w:val="22"/>
          <w:szCs w:val="22"/>
        </w:rPr>
      </w:pPr>
    </w:p>
    <w:p w:rsidR="00833DBB" w:rsidRPr="008E19AC" w:rsidRDefault="00833DBB" w:rsidP="00833DBB">
      <w:pPr>
        <w:pStyle w:val="Standard1"/>
        <w:ind w:left="2160"/>
        <w:rPr>
          <w:rFonts w:asciiTheme="minorHAnsi" w:hAnsiTheme="minorHAnsi" w:cstheme="minorHAnsi"/>
          <w:b/>
          <w:sz w:val="22"/>
          <w:szCs w:val="22"/>
        </w:rPr>
      </w:pPr>
    </w:p>
    <w:p w:rsidR="00C81462" w:rsidRDefault="00C81462" w:rsidP="00907765">
      <w:pPr>
        <w:pStyle w:val="ListParagraph"/>
        <w:ind w:left="2130"/>
        <w:rPr>
          <w:highlight w:val="green"/>
        </w:rPr>
      </w:pPr>
    </w:p>
    <w:p w:rsidR="00351623" w:rsidRDefault="00351623" w:rsidP="00907765">
      <w:pPr>
        <w:pStyle w:val="ListParagraph"/>
        <w:ind w:left="2130"/>
        <w:rPr>
          <w:noProof/>
        </w:rPr>
      </w:pPr>
    </w:p>
    <w:p w:rsidR="00E13AED" w:rsidRDefault="00351623" w:rsidP="00BC2CCA">
      <w:pPr>
        <w:pStyle w:val="ListParagraph"/>
        <w:numPr>
          <w:ilvl w:val="2"/>
          <w:numId w:val="30"/>
        </w:numPr>
        <w:rPr>
          <w:noProof/>
        </w:rPr>
      </w:pPr>
      <w:r>
        <w:rPr>
          <w:rFonts w:asciiTheme="minorHAnsi" w:hAnsiTheme="minorHAnsi" w:cstheme="minorHAnsi"/>
        </w:rPr>
        <w:t xml:space="preserve">Select the radio button next to the kount_metadata.xml file and choose the Next </w:t>
      </w:r>
      <w:r w:rsidRPr="00F071D6">
        <w:rPr>
          <w:rFonts w:asciiTheme="minorHAnsi" w:hAnsiTheme="minorHAnsi" w:cstheme="minorHAnsi"/>
        </w:rPr>
        <w:t xml:space="preserve">button. An XML Validation will run. </w:t>
      </w:r>
    </w:p>
    <w:p w:rsidR="00C1542E" w:rsidRPr="00BC2CCA" w:rsidRDefault="00C1542E" w:rsidP="00907765">
      <w:pPr>
        <w:pStyle w:val="ListParagraph"/>
        <w:ind w:left="2130"/>
      </w:pPr>
      <w:r w:rsidRPr="00F071D6">
        <w:rPr>
          <w:noProof/>
        </w:rPr>
        <w:drawing>
          <wp:anchor distT="0" distB="0" distL="114300" distR="114300" simplePos="0" relativeHeight="251669504" behindDoc="1" locked="0" layoutInCell="1" allowOverlap="1" wp14:anchorId="7F4C9268" wp14:editId="37999771">
            <wp:simplePos x="0" y="0"/>
            <wp:positionH relativeFrom="column">
              <wp:posOffset>290782</wp:posOffset>
            </wp:positionH>
            <wp:positionV relativeFrom="paragraph">
              <wp:posOffset>178291</wp:posOffset>
            </wp:positionV>
            <wp:extent cx="5950429" cy="1130060"/>
            <wp:effectExtent l="19050" t="0" r="0" b="0"/>
            <wp:wrapNone/>
            <wp:docPr id="18" name="Рисунок 1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cstate="print"/>
                    <a:stretch>
                      <a:fillRect/>
                    </a:stretch>
                  </pic:blipFill>
                  <pic:spPr>
                    <a:xfrm>
                      <a:off x="0" y="0"/>
                      <a:ext cx="5950429" cy="1130060"/>
                    </a:xfrm>
                    <a:prstGeom prst="rect">
                      <a:avLst/>
                    </a:prstGeom>
                  </pic:spPr>
                </pic:pic>
              </a:graphicData>
            </a:graphic>
          </wp:anchor>
        </w:drawing>
      </w:r>
    </w:p>
    <w:p w:rsidR="00C1542E" w:rsidRPr="00BC2CCA" w:rsidRDefault="00C1542E" w:rsidP="00907765">
      <w:pPr>
        <w:pStyle w:val="ListParagraph"/>
        <w:ind w:left="2130"/>
      </w:pPr>
    </w:p>
    <w:p w:rsidR="00C1542E" w:rsidRPr="00BC2CCA" w:rsidRDefault="00C1542E" w:rsidP="00907765">
      <w:pPr>
        <w:pStyle w:val="ListParagraph"/>
        <w:ind w:left="2130"/>
      </w:pPr>
    </w:p>
    <w:p w:rsidR="00C1542E" w:rsidRPr="00BC2CCA" w:rsidRDefault="00C1542E" w:rsidP="00907765">
      <w:pPr>
        <w:pStyle w:val="ListParagraph"/>
        <w:ind w:left="2130"/>
      </w:pPr>
    </w:p>
    <w:p w:rsidR="00C1542E" w:rsidRPr="00BC2CCA" w:rsidRDefault="00C1542E" w:rsidP="00907765">
      <w:pPr>
        <w:pStyle w:val="ListParagraph"/>
        <w:ind w:left="2130"/>
      </w:pPr>
    </w:p>
    <w:p w:rsidR="00C1542E" w:rsidRPr="00BC2CCA" w:rsidRDefault="00C1542E" w:rsidP="00907765">
      <w:pPr>
        <w:pStyle w:val="ListParagraph"/>
        <w:ind w:left="2130"/>
      </w:pPr>
    </w:p>
    <w:p w:rsidR="00C1542E" w:rsidRPr="00BC2CCA" w:rsidRDefault="00C1542E" w:rsidP="00C81462">
      <w:pPr>
        <w:pStyle w:val="ListParagraph"/>
        <w:ind w:left="2130"/>
      </w:pPr>
    </w:p>
    <w:p w:rsidR="00E13AED" w:rsidRPr="00BC2CCA" w:rsidRDefault="00351623" w:rsidP="00BC2CCA">
      <w:pPr>
        <w:pStyle w:val="ListParagraph"/>
        <w:numPr>
          <w:ilvl w:val="2"/>
          <w:numId w:val="30"/>
        </w:numPr>
      </w:pPr>
      <w:r w:rsidRPr="00F071D6">
        <w:rPr>
          <w:rFonts w:asciiTheme="minorHAnsi" w:hAnsiTheme="minorHAnsi" w:cstheme="minorHAnsi"/>
        </w:rPr>
        <w:lastRenderedPageBreak/>
        <w:t>Select the</w:t>
      </w:r>
      <w:r w:rsidR="00EB18F1" w:rsidRPr="00BC2CCA">
        <w:rPr>
          <w:rFonts w:asciiTheme="minorHAnsi" w:hAnsiTheme="minorHAnsi" w:cstheme="minorHAnsi"/>
          <w:b/>
        </w:rPr>
        <w:t xml:space="preserve"> Import</w:t>
      </w:r>
      <w:r w:rsidRPr="00F071D6">
        <w:rPr>
          <w:rFonts w:asciiTheme="minorHAnsi" w:hAnsiTheme="minorHAnsi" w:cstheme="minorHAnsi"/>
        </w:rPr>
        <w:t xml:space="preserve"> button.</w:t>
      </w:r>
    </w:p>
    <w:p w:rsidR="00351623" w:rsidRPr="00BC2CCA" w:rsidRDefault="00351623" w:rsidP="00C81462">
      <w:pPr>
        <w:pStyle w:val="ListParagraph"/>
        <w:ind w:left="2130"/>
      </w:pPr>
    </w:p>
    <w:p w:rsidR="00C1542E" w:rsidRDefault="00C1542E" w:rsidP="00C81462">
      <w:pPr>
        <w:pStyle w:val="ListParagraph"/>
        <w:ind w:left="2130"/>
        <w:rPr>
          <w:highlight w:val="green"/>
        </w:rPr>
      </w:pPr>
      <w:r>
        <w:rPr>
          <w:noProof/>
        </w:rPr>
        <w:drawing>
          <wp:anchor distT="0" distB="0" distL="114300" distR="114300" simplePos="0" relativeHeight="251670528" behindDoc="1" locked="0" layoutInCell="1" allowOverlap="1" wp14:anchorId="1A53A70A" wp14:editId="163BEE12">
            <wp:simplePos x="0" y="0"/>
            <wp:positionH relativeFrom="column">
              <wp:posOffset>290195</wp:posOffset>
            </wp:positionH>
            <wp:positionV relativeFrom="paragraph">
              <wp:posOffset>90170</wp:posOffset>
            </wp:positionV>
            <wp:extent cx="5933440" cy="2130425"/>
            <wp:effectExtent l="19050" t="0" r="0" b="0"/>
            <wp:wrapNone/>
            <wp:docPr id="19" name="Рисунок 1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cstate="print"/>
                    <a:stretch>
                      <a:fillRect/>
                    </a:stretch>
                  </pic:blipFill>
                  <pic:spPr>
                    <a:xfrm>
                      <a:off x="0" y="0"/>
                      <a:ext cx="5933440" cy="2130425"/>
                    </a:xfrm>
                    <a:prstGeom prst="rect">
                      <a:avLst/>
                    </a:prstGeom>
                  </pic:spPr>
                </pic:pic>
              </a:graphicData>
            </a:graphic>
          </wp:anchor>
        </w:drawing>
      </w:r>
    </w:p>
    <w:p w:rsidR="00C1542E" w:rsidRDefault="00C1542E" w:rsidP="00C81462">
      <w:pPr>
        <w:pStyle w:val="ListParagraph"/>
        <w:ind w:left="2130"/>
        <w:rPr>
          <w:highlight w:val="green"/>
        </w:rPr>
      </w:pPr>
    </w:p>
    <w:p w:rsidR="00C1542E" w:rsidRDefault="00C1542E" w:rsidP="00C81462">
      <w:pPr>
        <w:pStyle w:val="ListParagraph"/>
        <w:ind w:left="2130"/>
        <w:rPr>
          <w:highlight w:val="green"/>
        </w:rPr>
      </w:pPr>
    </w:p>
    <w:p w:rsidR="00C1542E" w:rsidRDefault="00C1542E" w:rsidP="00C81462">
      <w:pPr>
        <w:pStyle w:val="ListParagraph"/>
        <w:ind w:left="2130"/>
        <w:rPr>
          <w:highlight w:val="green"/>
        </w:rPr>
      </w:pPr>
    </w:p>
    <w:p w:rsidR="00C1542E" w:rsidRDefault="00C1542E" w:rsidP="00C81462">
      <w:pPr>
        <w:pStyle w:val="ListParagraph"/>
        <w:ind w:left="2130"/>
        <w:rPr>
          <w:highlight w:val="green"/>
        </w:rPr>
      </w:pPr>
    </w:p>
    <w:p w:rsidR="00C1542E" w:rsidRDefault="00C1542E" w:rsidP="00C81462">
      <w:pPr>
        <w:pStyle w:val="ListParagraph"/>
        <w:ind w:left="2130"/>
        <w:rPr>
          <w:highlight w:val="green"/>
        </w:rPr>
      </w:pPr>
    </w:p>
    <w:p w:rsidR="00C1542E" w:rsidRDefault="00C1542E" w:rsidP="00C81462">
      <w:pPr>
        <w:pStyle w:val="ListParagraph"/>
        <w:ind w:left="2130"/>
        <w:rPr>
          <w:highlight w:val="green"/>
        </w:rPr>
      </w:pPr>
    </w:p>
    <w:p w:rsidR="00C1542E" w:rsidRDefault="00C1542E" w:rsidP="00C81462">
      <w:pPr>
        <w:pStyle w:val="ListParagraph"/>
        <w:ind w:left="2130"/>
        <w:rPr>
          <w:highlight w:val="green"/>
        </w:rPr>
      </w:pPr>
    </w:p>
    <w:p w:rsidR="00C1542E" w:rsidRDefault="00C1542E" w:rsidP="00C81462">
      <w:pPr>
        <w:pStyle w:val="ListParagraph"/>
        <w:ind w:left="2130"/>
        <w:rPr>
          <w:highlight w:val="green"/>
        </w:rPr>
      </w:pPr>
    </w:p>
    <w:p w:rsidR="00227379" w:rsidRDefault="00023ECE" w:rsidP="00C81462">
      <w:pPr>
        <w:pStyle w:val="ListParagraph"/>
        <w:ind w:left="2130"/>
        <w:rPr>
          <w:highlight w:val="green"/>
        </w:rPr>
      </w:pPr>
      <w:r>
        <w:rPr>
          <w:highlight w:val="green"/>
        </w:rPr>
        <w:br/>
      </w:r>
    </w:p>
    <w:p w:rsidR="00E13AED" w:rsidRDefault="00C1542E" w:rsidP="00BC2CCA">
      <w:r w:rsidRPr="00C1542E">
        <w:t xml:space="preserve">After </w:t>
      </w:r>
      <w:r w:rsidR="00351623">
        <w:t xml:space="preserve">the import has </w:t>
      </w:r>
      <w:r w:rsidRPr="00C1542E">
        <w:t>finished</w:t>
      </w:r>
      <w:r>
        <w:t xml:space="preserve"> </w:t>
      </w:r>
      <w:r w:rsidR="00351623">
        <w:t>a “Success” s</w:t>
      </w:r>
      <w:r>
        <w:t xml:space="preserve">tatus </w:t>
      </w:r>
      <w:r w:rsidR="00351623">
        <w:t>will display.</w:t>
      </w:r>
    </w:p>
    <w:p w:rsidR="00C1542E" w:rsidRDefault="00C1542E" w:rsidP="00C1542E">
      <w:pPr>
        <w:ind w:left="372" w:firstLine="708"/>
      </w:pPr>
      <w:r>
        <w:rPr>
          <w:noProof/>
        </w:rPr>
        <w:drawing>
          <wp:anchor distT="0" distB="0" distL="114300" distR="114300" simplePos="0" relativeHeight="251671552" behindDoc="1" locked="0" layoutInCell="1" allowOverlap="1" wp14:anchorId="1428EE4D" wp14:editId="014AB793">
            <wp:simplePos x="0" y="0"/>
            <wp:positionH relativeFrom="column">
              <wp:posOffset>228599</wp:posOffset>
            </wp:positionH>
            <wp:positionV relativeFrom="paragraph">
              <wp:posOffset>2360</wp:posOffset>
            </wp:positionV>
            <wp:extent cx="6012611" cy="767751"/>
            <wp:effectExtent l="19050" t="0" r="7189" b="0"/>
            <wp:wrapNone/>
            <wp:docPr id="20" name="Рисунок 1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6012611" cy="767751"/>
                    </a:xfrm>
                    <a:prstGeom prst="rect">
                      <a:avLst/>
                    </a:prstGeom>
                  </pic:spPr>
                </pic:pic>
              </a:graphicData>
            </a:graphic>
          </wp:anchor>
        </w:drawing>
      </w:r>
    </w:p>
    <w:p w:rsidR="00C1542E" w:rsidRPr="00C1542E" w:rsidRDefault="00C1542E" w:rsidP="00C81462">
      <w:pPr>
        <w:pStyle w:val="ListParagraph"/>
        <w:ind w:left="2130"/>
      </w:pPr>
    </w:p>
    <w:p w:rsidR="00023ECE" w:rsidRDefault="006146EC" w:rsidP="00227379">
      <w:pPr>
        <w:ind w:left="372" w:firstLine="708"/>
        <w:rPr>
          <w:b/>
        </w:rPr>
      </w:pPr>
      <w:r>
        <w:rPr>
          <w:b/>
        </w:rPr>
        <w:t xml:space="preserve"> </w:t>
      </w:r>
      <w:r>
        <w:rPr>
          <w:b/>
        </w:rPr>
        <w:tab/>
      </w:r>
    </w:p>
    <w:p w:rsidR="00E13AED" w:rsidRPr="00BC2CCA" w:rsidRDefault="00EB18F1" w:rsidP="00BC2CCA">
      <w:pPr>
        <w:rPr>
          <w:i/>
        </w:rPr>
      </w:pPr>
      <w:r w:rsidRPr="00BC2CCA">
        <w:rPr>
          <w:i/>
        </w:rPr>
        <w:t xml:space="preserve">NOTE: If a </w:t>
      </w:r>
      <w:r w:rsidR="00F071D6">
        <w:rPr>
          <w:i/>
        </w:rPr>
        <w:t xml:space="preserve">Status of </w:t>
      </w:r>
      <w:proofErr w:type="gramStart"/>
      <w:r w:rsidRPr="00BC2CCA">
        <w:rPr>
          <w:i/>
        </w:rPr>
        <w:t>Success  does</w:t>
      </w:r>
      <w:proofErr w:type="gramEnd"/>
      <w:r w:rsidRPr="00BC2CCA">
        <w:rPr>
          <w:i/>
        </w:rPr>
        <w:t xml:space="preserve"> not display, the</w:t>
      </w:r>
      <w:r w:rsidR="00176E03">
        <w:rPr>
          <w:i/>
        </w:rPr>
        <w:t xml:space="preserve">n check the </w:t>
      </w:r>
      <w:proofErr w:type="spellStart"/>
      <w:r w:rsidR="00176E03">
        <w:rPr>
          <w:i/>
        </w:rPr>
        <w:t>Demandware</w:t>
      </w:r>
      <w:proofErr w:type="spellEnd"/>
      <w:r w:rsidR="00176E03">
        <w:rPr>
          <w:i/>
        </w:rPr>
        <w:t xml:space="preserve"> Sandbox Setup (Site Genesis) and </w:t>
      </w:r>
      <w:r w:rsidR="004A0FDC">
        <w:rPr>
          <w:i/>
        </w:rPr>
        <w:t>complete steps 6-8</w:t>
      </w:r>
      <w:r w:rsidR="00176E03">
        <w:rPr>
          <w:i/>
        </w:rPr>
        <w:t xml:space="preserve"> again.  </w:t>
      </w:r>
      <w:r w:rsidR="00F071D6">
        <w:rPr>
          <w:i/>
        </w:rPr>
        <w:t xml:space="preserve">Note: </w:t>
      </w:r>
      <w:r w:rsidR="00176E03">
        <w:rPr>
          <w:i/>
        </w:rPr>
        <w:t xml:space="preserve">The </w:t>
      </w:r>
      <w:proofErr w:type="spellStart"/>
      <w:r w:rsidR="00176E03">
        <w:rPr>
          <w:i/>
        </w:rPr>
        <w:t>Demandware</w:t>
      </w:r>
      <w:proofErr w:type="spellEnd"/>
      <w:r w:rsidR="00176E03">
        <w:rPr>
          <w:i/>
        </w:rPr>
        <w:t xml:space="preserve"> Sandbox will need to be rebooted (from </w:t>
      </w:r>
      <w:proofErr w:type="spellStart"/>
      <w:r w:rsidR="00176E03">
        <w:rPr>
          <w:i/>
        </w:rPr>
        <w:t>Demandware</w:t>
      </w:r>
      <w:proofErr w:type="spellEnd"/>
      <w:r w:rsidR="00176E03">
        <w:rPr>
          <w:i/>
        </w:rPr>
        <w:t xml:space="preserve">) before the </w:t>
      </w:r>
      <w:r w:rsidR="004A0FDC">
        <w:rPr>
          <w:i/>
        </w:rPr>
        <w:t xml:space="preserve">some </w:t>
      </w:r>
      <w:r w:rsidR="00176E03">
        <w:rPr>
          <w:i/>
        </w:rPr>
        <w:t>site changes will take effect.  Sandboxes are rebooted automatically every night.</w:t>
      </w:r>
    </w:p>
    <w:p w:rsidR="00E13AED" w:rsidRDefault="00A7516A" w:rsidP="00BC2CCA">
      <w:pPr>
        <w:pStyle w:val="Heading1"/>
        <w:numPr>
          <w:ilvl w:val="0"/>
          <w:numId w:val="0"/>
        </w:numPr>
        <w:ind w:left="720" w:hanging="360"/>
      </w:pPr>
      <w:bookmarkStart w:id="31" w:name="_Toc358635571"/>
      <w:r>
        <w:t>Setting</w:t>
      </w:r>
      <w:r w:rsidR="00176E03">
        <w:t xml:space="preserve"> the </w:t>
      </w:r>
      <w:proofErr w:type="spellStart"/>
      <w:r w:rsidR="00227379">
        <w:t>Kount</w:t>
      </w:r>
      <w:proofErr w:type="spellEnd"/>
      <w:r w:rsidR="00227379">
        <w:t xml:space="preserve"> Site Preferences</w:t>
      </w:r>
      <w:bookmarkEnd w:id="31"/>
    </w:p>
    <w:p w:rsidR="00227379" w:rsidRDefault="00D36D64" w:rsidP="00717829">
      <w:pPr>
        <w:ind w:left="1080"/>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183pt;margin-top:349.3pt;width:100.65pt;height:439.1pt;rotation:90;z-index:251681792;visibility:visible;mso-wrap-distance-right:36pt;mso-position-horizontal-relative:margin;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" o:allowincell="f" adj="2346" fillcolor="#4f81bd [3204]" strokecolor="#4f81bd [3204]" strokeweight="1pt">
            <v:shadow on="t" type="double" opacity=".5" color2="shadow add(102)" offset="3pt,-3pt" offset2="6pt,-6pt"/>
            <v:textbox inset="18pt,18pt,,18pt">
              <w:txbxContent>
                <w:p w:rsidR="00BC2CCA" w:rsidRDefault="00BC2CCA">
                  <w:pPr>
                    <w:jc w:val="right"/>
                    <w:rPr>
                      <w:i/>
                      <w:iCs/>
                      <w:color w:val="938953" w:themeColor="background2" w:themeShade="7F"/>
                    </w:rPr>
                  </w:pPr>
                  <w:r>
                    <w:rPr>
                      <w:i/>
                      <w:iCs/>
                      <w:color w:val="938953" w:themeColor="background2" w:themeShade="7F"/>
                    </w:rPr>
                    <w:t xml:space="preserve">Important:  The URL’s provided for Sandbox Boarding will not be used in the Production environment.  Production </w:t>
                  </w:r>
                  <w:proofErr w:type="gramStart"/>
                  <w:r>
                    <w:rPr>
                      <w:i/>
                      <w:iCs/>
                      <w:color w:val="938953" w:themeColor="background2" w:themeShade="7F"/>
                    </w:rPr>
                    <w:t>Boarding</w:t>
                  </w:r>
                  <w:proofErr w:type="gramEnd"/>
                  <w:r>
                    <w:rPr>
                      <w:i/>
                      <w:iCs/>
                      <w:color w:val="938953" w:themeColor="background2" w:themeShade="7F"/>
                    </w:rPr>
                    <w:t xml:space="preserve"> information will be provided to the Merchant following their certification, authorizing the Merchant to begin sending production traffic.  Contact your Technical Account Manager if you have any questions or concerns.</w:t>
                  </w:r>
                </w:p>
              </w:txbxContent>
            </v:textbox>
            <w10:wrap type="square" anchorx="margin" anchory="margin"/>
          </v:shape>
        </w:pict>
      </w:r>
      <w:r w:rsidR="00176E03">
        <w:t xml:space="preserve">The </w:t>
      </w:r>
      <w:proofErr w:type="spellStart"/>
      <w:r w:rsidR="00176E03">
        <w:t>Kount</w:t>
      </w:r>
      <w:proofErr w:type="spellEnd"/>
      <w:r w:rsidR="00176E03">
        <w:t xml:space="preserve"> Site Preferences </w:t>
      </w:r>
      <w:r w:rsidR="00A7516A">
        <w:t>will need to be filled into the fields within this page. The</w:t>
      </w:r>
      <w:r w:rsidR="00176E03">
        <w:t xml:space="preserve"> script file</w:t>
      </w:r>
      <w:r w:rsidR="00A7516A">
        <w:t xml:space="preserve"> will display the default values to the right of the screen, but does not populate the fields automatically</w:t>
      </w:r>
      <w:r w:rsidR="00176E03">
        <w:t>.  Verify the Site Preferences by navigating to</w:t>
      </w:r>
      <w:r w:rsidR="00227379">
        <w:t xml:space="preserve"> Site -&gt; Site Preferences -&gt; Custom Preferences</w:t>
      </w:r>
      <w:r w:rsidR="00717829">
        <w:t xml:space="preserve">.  Select </w:t>
      </w:r>
      <w:proofErr w:type="spellStart"/>
      <w:r w:rsidR="00717829">
        <w:t>Kount</w:t>
      </w:r>
      <w:proofErr w:type="spellEnd"/>
      <w:r w:rsidR="00717829">
        <w:t xml:space="preserve">.  The Custom Site Preferences page will display.  All Sandbox Boarding information needed for this page will be provided by your </w:t>
      </w:r>
      <w:proofErr w:type="spellStart"/>
      <w:r w:rsidR="00717829">
        <w:t>Kount</w:t>
      </w:r>
      <w:proofErr w:type="spellEnd"/>
      <w:r w:rsidR="00717829">
        <w:t xml:space="preserve"> Technical Account Manager at the conclusion of the initial </w:t>
      </w:r>
      <w:r w:rsidR="00F071D6">
        <w:t xml:space="preserve">Merchant </w:t>
      </w:r>
      <w:proofErr w:type="spellStart"/>
      <w:r w:rsidR="00717829">
        <w:t>KickOff</w:t>
      </w:r>
      <w:proofErr w:type="spellEnd"/>
      <w:r w:rsidR="00717829">
        <w:t xml:space="preserve"> Boarding Meeting.</w:t>
      </w:r>
    </w:p>
    <w:p w:rsidR="00F071D6" w:rsidRDefault="00F071D6" w:rsidP="00717829">
      <w:pPr>
        <w:ind w:left="1080"/>
      </w:pPr>
    </w:p>
    <w:p w:rsidR="00542742" w:rsidRDefault="00542742" w:rsidP="00010026">
      <w:pPr>
        <w:ind w:left="1080"/>
        <w:jc w:val="center"/>
      </w:pPr>
    </w:p>
    <w:p w:rsidR="00B17AC0" w:rsidRPr="00493F3C" w:rsidRDefault="00B17AC0" w:rsidP="00227379">
      <w:pPr>
        <w:pStyle w:val="Standard1"/>
        <w:ind w:left="2520"/>
      </w:pPr>
    </w:p>
    <w:p w:rsidR="00BB26FA" w:rsidRDefault="00365CBA" w:rsidP="00B17AC0">
      <w:pPr>
        <w:pStyle w:val="Standard1"/>
        <w:ind w:left="2160"/>
      </w:pPr>
      <w:r w:rsidRPr="00010026">
        <w:rPr>
          <w:noProof/>
        </w:rPr>
        <w:lastRenderedPageBreak/>
        <w:drawing>
          <wp:anchor distT="0" distB="0" distL="114300" distR="114300" simplePos="0" relativeHeight="251684864" behindDoc="0" locked="0" layoutInCell="1" allowOverlap="1" wp14:anchorId="43A8D87A" wp14:editId="3F85930B">
            <wp:simplePos x="0" y="0"/>
            <wp:positionH relativeFrom="column">
              <wp:posOffset>32965</wp:posOffset>
            </wp:positionH>
            <wp:positionV relativeFrom="paragraph">
              <wp:posOffset>-485030</wp:posOffset>
            </wp:positionV>
            <wp:extent cx="5928525" cy="4754880"/>
            <wp:effectExtent l="19050" t="0" r="0" b="0"/>
            <wp:wrapNone/>
            <wp:docPr id="2" name="Рисунок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cstate="print"/>
                    <a:stretch>
                      <a:fillRect/>
                    </a:stretch>
                  </pic:blipFill>
                  <pic:spPr>
                    <a:xfrm>
                      <a:off x="0" y="0"/>
                      <a:ext cx="5928525" cy="4754880"/>
                    </a:xfrm>
                    <a:prstGeom prst="rect">
                      <a:avLst/>
                    </a:prstGeom>
                  </pic:spPr>
                </pic:pic>
              </a:graphicData>
            </a:graphic>
          </wp:anchor>
        </w:drawing>
      </w:r>
    </w:p>
    <w:p w:rsidR="004E61FA" w:rsidRDefault="004E61FA" w:rsidP="00B17AC0">
      <w:pPr>
        <w:pStyle w:val="Standard1"/>
        <w:ind w:left="2160"/>
      </w:pPr>
    </w:p>
    <w:p w:rsidR="004E61FA" w:rsidRDefault="004E61FA"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3B7749" w:rsidRDefault="003B7749" w:rsidP="00B17AC0">
      <w:pPr>
        <w:pStyle w:val="Standard1"/>
        <w:ind w:left="2160"/>
      </w:pPr>
    </w:p>
    <w:p w:rsidR="00E13AED" w:rsidRDefault="00717829" w:rsidP="00BC2CCA">
      <w:pPr>
        <w:pStyle w:val="Heading1"/>
        <w:numPr>
          <w:ilvl w:val="0"/>
          <w:numId w:val="0"/>
        </w:numPr>
      </w:pPr>
      <w:bookmarkStart w:id="32" w:name="_Toc358635572"/>
      <w:r>
        <w:t xml:space="preserve">Certificate Conversion </w:t>
      </w:r>
      <w:r w:rsidR="006F3016">
        <w:t>and</w:t>
      </w:r>
      <w:r w:rsidR="005E532D">
        <w:t xml:space="preserve"> </w:t>
      </w:r>
      <w:r w:rsidR="006F3016">
        <w:t>C</w:t>
      </w:r>
      <w:r w:rsidR="00F774D4">
        <w:t xml:space="preserve">ertificate </w:t>
      </w:r>
      <w:r w:rsidR="006F3016">
        <w:t>&amp; Key File I</w:t>
      </w:r>
      <w:r w:rsidR="005E532D">
        <w:t>mport</w:t>
      </w:r>
      <w:r w:rsidR="00F774D4">
        <w:t xml:space="preserve"> </w:t>
      </w:r>
      <w:r w:rsidR="006F3016">
        <w:t>in</w:t>
      </w:r>
      <w:r w:rsidR="005E532D">
        <w:t>to Business Manager</w:t>
      </w:r>
      <w:bookmarkEnd w:id="32"/>
    </w:p>
    <w:p w:rsidR="00E13AED" w:rsidRDefault="002D33BE" w:rsidP="00BC2CCA">
      <w:r>
        <w:t xml:space="preserve">A RIS Certificate must be created, converted and imported into the </w:t>
      </w:r>
      <w:proofErr w:type="spellStart"/>
      <w:r>
        <w:t>Demandware</w:t>
      </w:r>
      <w:proofErr w:type="spellEnd"/>
      <w:r>
        <w:t xml:space="preserve"> Business Manager.  Further detail regarding the RIS Certificate can be obtained within the </w:t>
      </w:r>
      <w:proofErr w:type="spellStart"/>
      <w:r w:rsidR="00C02315">
        <w:t>Kount</w:t>
      </w:r>
      <w:proofErr w:type="spellEnd"/>
      <w:r>
        <w:t xml:space="preserve"> </w:t>
      </w:r>
      <w:r w:rsidR="00C02315">
        <w:t>Technical</w:t>
      </w:r>
      <w:r>
        <w:t xml:space="preserve"> </w:t>
      </w:r>
      <w:r w:rsidR="00C02315">
        <w:t>Specification</w:t>
      </w:r>
      <w:r>
        <w:t xml:space="preserve"> </w:t>
      </w:r>
      <w:r w:rsidR="00C02315">
        <w:t>Guide</w:t>
      </w:r>
      <w:r>
        <w:t xml:space="preserve"> and the Certificate Export and Conversion Guide. </w:t>
      </w:r>
    </w:p>
    <w:p w:rsidR="00E13AED" w:rsidRDefault="00EB18F1" w:rsidP="00BC2CCA">
      <w:pPr>
        <w:spacing w:after="0"/>
        <w:rPr>
          <w:i/>
        </w:rPr>
      </w:pPr>
      <w:r w:rsidRPr="00BC2CCA">
        <w:rPr>
          <w:i/>
        </w:rPr>
        <w:t>Note: The following instructions assume that</w:t>
      </w:r>
      <w:r w:rsidR="002D33BE">
        <w:rPr>
          <w:i/>
        </w:rPr>
        <w:t>:</w:t>
      </w:r>
    </w:p>
    <w:p w:rsidR="00E13AED" w:rsidRPr="00BC2CCA" w:rsidRDefault="00EB18F1" w:rsidP="00BC2CCA">
      <w:pPr>
        <w:pStyle w:val="ListParagraph"/>
        <w:numPr>
          <w:ilvl w:val="0"/>
          <w:numId w:val="44"/>
        </w:numPr>
        <w:spacing w:line="240" w:lineRule="auto"/>
        <w:rPr>
          <w:i/>
        </w:rPr>
      </w:pPr>
      <w:r w:rsidRPr="00BC2CCA">
        <w:rPr>
          <w:i/>
        </w:rPr>
        <w:t>A X.509 Self Signed certificate has been created from the Agent Web Console.</w:t>
      </w:r>
    </w:p>
    <w:p w:rsidR="00E13AED" w:rsidRPr="00BC2CCA" w:rsidRDefault="00EB18F1" w:rsidP="00BC2CCA">
      <w:pPr>
        <w:pStyle w:val="ListParagraph"/>
        <w:numPr>
          <w:ilvl w:val="0"/>
          <w:numId w:val="44"/>
        </w:numPr>
        <w:spacing w:line="240" w:lineRule="auto"/>
        <w:rPr>
          <w:i/>
        </w:rPr>
      </w:pPr>
      <w:proofErr w:type="spellStart"/>
      <w:r w:rsidRPr="00BC2CCA">
        <w:rPr>
          <w:i/>
        </w:rPr>
        <w:t>OpenSSL</w:t>
      </w:r>
      <w:proofErr w:type="spellEnd"/>
      <w:r w:rsidRPr="00BC2CCA">
        <w:rPr>
          <w:i/>
        </w:rPr>
        <w:t xml:space="preserve"> has been installed with no additional libraries</w:t>
      </w:r>
    </w:p>
    <w:p w:rsidR="00E13AED" w:rsidRDefault="00EB18F1" w:rsidP="00BC2CCA">
      <w:pPr>
        <w:pStyle w:val="ListParagraph"/>
        <w:numPr>
          <w:ilvl w:val="0"/>
          <w:numId w:val="44"/>
        </w:numPr>
        <w:spacing w:line="240" w:lineRule="auto"/>
        <w:rPr>
          <w:i/>
        </w:rPr>
      </w:pPr>
      <w:r w:rsidRPr="00BC2CCA">
        <w:rPr>
          <w:i/>
        </w:rPr>
        <w:t>The original .p12 or .</w:t>
      </w:r>
      <w:proofErr w:type="spellStart"/>
      <w:r w:rsidRPr="00BC2CCA">
        <w:rPr>
          <w:i/>
        </w:rPr>
        <w:t>pfx</w:t>
      </w:r>
      <w:proofErr w:type="spellEnd"/>
      <w:r w:rsidRPr="00BC2CCA">
        <w:rPr>
          <w:i/>
        </w:rPr>
        <w:t xml:space="preserve"> </w:t>
      </w:r>
      <w:proofErr w:type="gramStart"/>
      <w:r w:rsidRPr="00BC2CCA">
        <w:rPr>
          <w:i/>
        </w:rPr>
        <w:t>file reside</w:t>
      </w:r>
      <w:proofErr w:type="gramEnd"/>
      <w:r w:rsidRPr="00BC2CCA">
        <w:rPr>
          <w:i/>
        </w:rPr>
        <w:t xml:space="preserve"> within the </w:t>
      </w:r>
      <w:proofErr w:type="spellStart"/>
      <w:r w:rsidRPr="00BC2CCA">
        <w:rPr>
          <w:i/>
        </w:rPr>
        <w:t>OpenSSL</w:t>
      </w:r>
      <w:proofErr w:type="spellEnd"/>
      <w:r w:rsidRPr="00BC2CCA">
        <w:rPr>
          <w:i/>
        </w:rPr>
        <w:t xml:space="preserve"> directory (no friendly </w:t>
      </w:r>
      <w:proofErr w:type="spellStart"/>
      <w:r w:rsidRPr="00BC2CCA">
        <w:rPr>
          <w:i/>
        </w:rPr>
        <w:t>pathing</w:t>
      </w:r>
      <w:proofErr w:type="spellEnd"/>
      <w:r w:rsidRPr="00BC2CCA">
        <w:rPr>
          <w:i/>
        </w:rPr>
        <w:t>).</w:t>
      </w:r>
      <w:r w:rsidR="0012748C">
        <w:rPr>
          <w:i/>
        </w:rPr>
        <w:br/>
      </w:r>
      <w:r w:rsidR="0012748C">
        <w:rPr>
          <w:i/>
        </w:rPr>
        <w:br/>
      </w:r>
    </w:p>
    <w:p w:rsidR="00E13AED" w:rsidRDefault="002D33BE" w:rsidP="00400772">
      <w:pPr>
        <w:pStyle w:val="ListParagraph"/>
        <w:numPr>
          <w:ilvl w:val="0"/>
          <w:numId w:val="46"/>
        </w:numPr>
        <w:spacing w:line="240" w:lineRule="auto"/>
        <w:ind w:left="540"/>
      </w:pPr>
      <w:r>
        <w:t>Convert the original .p12 to a .</w:t>
      </w:r>
      <w:proofErr w:type="spellStart"/>
      <w:r>
        <w:t>pem</w:t>
      </w:r>
      <w:proofErr w:type="spellEnd"/>
      <w:r>
        <w:t xml:space="preserve"> format certificate using the following command line instruction from </w:t>
      </w:r>
      <w:proofErr w:type="spellStart"/>
      <w:r>
        <w:t>OpenSSL</w:t>
      </w:r>
      <w:proofErr w:type="spellEnd"/>
      <w:r>
        <w:t>.</w:t>
      </w:r>
      <w:r>
        <w:br/>
      </w:r>
      <w:r w:rsidR="00E13AED">
        <w:rPr>
          <w:noProof/>
        </w:rPr>
        <w:drawing>
          <wp:inline distT="0" distB="0" distL="0" distR="0" wp14:anchorId="0266D4DB" wp14:editId="3E009074">
            <wp:extent cx="5536972" cy="360325"/>
            <wp:effectExtent l="19050" t="0" r="6578"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534991" cy="360196"/>
                    </a:xfrm>
                    <a:prstGeom prst="rect">
                      <a:avLst/>
                    </a:prstGeom>
                    <a:noFill/>
                    <a:ln w="9525">
                      <a:noFill/>
                      <a:miter lim="800000"/>
                      <a:headEnd/>
                      <a:tailEnd/>
                    </a:ln>
                  </pic:spPr>
                </pic:pic>
              </a:graphicData>
            </a:graphic>
          </wp:inline>
        </w:drawing>
      </w:r>
    </w:p>
    <w:p w:rsidR="00E13AED" w:rsidRDefault="0012748C" w:rsidP="00400772">
      <w:pPr>
        <w:spacing w:line="240" w:lineRule="auto"/>
        <w:ind w:left="540" w:hanging="360"/>
      </w:pPr>
      <w:r>
        <w:t>Enter the password used to create the file during the initial export of the certificate from the browser. A “MAC verified OK” message will display if the password was entered correctly.</w:t>
      </w:r>
    </w:p>
    <w:p w:rsidR="00E13AED" w:rsidRDefault="00E13AED" w:rsidP="00400772">
      <w:pPr>
        <w:spacing w:line="240" w:lineRule="auto"/>
        <w:ind w:left="540" w:hanging="360"/>
      </w:pPr>
      <w:r>
        <w:rPr>
          <w:noProof/>
        </w:rPr>
        <w:lastRenderedPageBreak/>
        <w:drawing>
          <wp:inline distT="0" distB="0" distL="0" distR="0" wp14:anchorId="781F954D" wp14:editId="6EAFB4B1">
            <wp:extent cx="2197456" cy="518100"/>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194762" cy="517465"/>
                    </a:xfrm>
                    <a:prstGeom prst="rect">
                      <a:avLst/>
                    </a:prstGeom>
                    <a:noFill/>
                    <a:ln w="9525">
                      <a:noFill/>
                      <a:miter lim="800000"/>
                      <a:headEnd/>
                      <a:tailEnd/>
                    </a:ln>
                  </pic:spPr>
                </pic:pic>
              </a:graphicData>
            </a:graphic>
          </wp:inline>
        </w:drawing>
      </w:r>
    </w:p>
    <w:p w:rsidR="00E13AED" w:rsidRDefault="0012748C" w:rsidP="00400772">
      <w:pPr>
        <w:pStyle w:val="ListParagraph"/>
        <w:numPr>
          <w:ilvl w:val="0"/>
          <w:numId w:val="46"/>
        </w:numPr>
        <w:ind w:left="540"/>
      </w:pPr>
      <w:r>
        <w:t>To i</w:t>
      </w:r>
      <w:r w:rsidR="004A2C52">
        <w:t xml:space="preserve">mport </w:t>
      </w:r>
      <w:r>
        <w:t xml:space="preserve">the converted </w:t>
      </w:r>
      <w:r w:rsidR="004A2C52">
        <w:t xml:space="preserve">certificate and </w:t>
      </w:r>
      <w:r>
        <w:t>original .p12 or .</w:t>
      </w:r>
      <w:proofErr w:type="spellStart"/>
      <w:r>
        <w:t>pfx</w:t>
      </w:r>
      <w:proofErr w:type="spellEnd"/>
      <w:r>
        <w:t xml:space="preserve"> </w:t>
      </w:r>
      <w:r w:rsidR="004A2C52">
        <w:t xml:space="preserve">private key file </w:t>
      </w:r>
      <w:r w:rsidR="003B7E3A">
        <w:t>in</w:t>
      </w:r>
      <w:r w:rsidR="004A2C52">
        <w:t>to</w:t>
      </w:r>
      <w:r w:rsidR="003B7E3A">
        <w:t xml:space="preserve"> the</w:t>
      </w:r>
      <w:r w:rsidR="004A2C52">
        <w:t xml:space="preserve"> Business Manager</w:t>
      </w:r>
      <w:r>
        <w:t xml:space="preserve"> navigate to </w:t>
      </w:r>
      <w:r w:rsidR="004A2C52">
        <w:t>Administration</w:t>
      </w:r>
      <w:r>
        <w:t xml:space="preserve"> </w:t>
      </w:r>
      <w:r w:rsidR="004A2C52">
        <w:t>-</w:t>
      </w:r>
      <w:r>
        <w:t xml:space="preserve">&gt; </w:t>
      </w:r>
      <w:r w:rsidR="004A2C52">
        <w:t>Operations</w:t>
      </w:r>
      <w:r>
        <w:t xml:space="preserve"> </w:t>
      </w:r>
      <w:r w:rsidR="004A2C52">
        <w:t>-</w:t>
      </w:r>
      <w:r>
        <w:t xml:space="preserve">&gt; </w:t>
      </w:r>
      <w:r w:rsidR="004A2C52">
        <w:t>Private Key</w:t>
      </w:r>
      <w:r>
        <w:t>s</w:t>
      </w:r>
      <w:r w:rsidR="004A2C52">
        <w:t xml:space="preserve"> and Certificates</w:t>
      </w:r>
      <w:r>
        <w:t>.</w:t>
      </w:r>
    </w:p>
    <w:p w:rsidR="00E13AED" w:rsidRDefault="0012748C" w:rsidP="00400772">
      <w:pPr>
        <w:pStyle w:val="ListParagraph"/>
        <w:numPr>
          <w:ilvl w:val="0"/>
          <w:numId w:val="46"/>
        </w:numPr>
        <w:ind w:left="540"/>
      </w:pPr>
      <w:r>
        <w:t xml:space="preserve">Select the </w:t>
      </w:r>
      <w:r w:rsidR="00EB18F1" w:rsidRPr="00BC2CCA">
        <w:rPr>
          <w:b/>
        </w:rPr>
        <w:t>Import</w:t>
      </w:r>
      <w:r>
        <w:t xml:space="preserve"> button</w:t>
      </w:r>
      <w:r w:rsidR="003B7E3A">
        <w:t xml:space="preserve"> (as shown below)</w:t>
      </w:r>
      <w:r>
        <w:t>.</w:t>
      </w:r>
    </w:p>
    <w:p w:rsidR="00E13AED" w:rsidRDefault="00E13AED" w:rsidP="00400772">
      <w:pPr>
        <w:ind w:left="540" w:hanging="360"/>
      </w:pPr>
      <w:r>
        <w:rPr>
          <w:noProof/>
        </w:rPr>
        <w:drawing>
          <wp:inline distT="0" distB="0" distL="0" distR="0" wp14:anchorId="65B3D585" wp14:editId="3F134CD2">
            <wp:extent cx="2387651" cy="898214"/>
            <wp:effectExtent l="1905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385658" cy="897464"/>
                    </a:xfrm>
                    <a:prstGeom prst="rect">
                      <a:avLst/>
                    </a:prstGeom>
                    <a:noFill/>
                    <a:ln w="9525">
                      <a:noFill/>
                      <a:miter lim="800000"/>
                      <a:headEnd/>
                      <a:tailEnd/>
                    </a:ln>
                  </pic:spPr>
                </pic:pic>
              </a:graphicData>
            </a:graphic>
          </wp:inline>
        </w:drawing>
      </w:r>
    </w:p>
    <w:p w:rsidR="00E13AED" w:rsidRDefault="0012748C" w:rsidP="00400772">
      <w:pPr>
        <w:pStyle w:val="ListParagraph"/>
        <w:numPr>
          <w:ilvl w:val="0"/>
          <w:numId w:val="46"/>
        </w:numPr>
        <w:ind w:left="540"/>
      </w:pPr>
      <w:r>
        <w:t xml:space="preserve">Browse to the location of the converted </w:t>
      </w:r>
      <w:proofErr w:type="spellStart"/>
      <w:r>
        <w:t>pem</w:t>
      </w:r>
      <w:proofErr w:type="spellEnd"/>
      <w:r>
        <w:t xml:space="preserve"> certificate file.</w:t>
      </w:r>
      <w:r w:rsidR="000C50CB">
        <w:t xml:space="preserve">  Enter </w:t>
      </w:r>
      <w:hyperlink r:id="rId23" w:history="1">
        <w:r w:rsidR="000C50CB" w:rsidRPr="005355E7">
          <w:rPr>
            <w:rStyle w:val="Hyperlink"/>
          </w:rPr>
          <w:t>https://risk.test.kount.net</w:t>
        </w:r>
      </w:hyperlink>
      <w:r w:rsidR="000C50CB">
        <w:t xml:space="preserve"> within the Alias field.  Select the Import button.</w:t>
      </w:r>
      <w:r w:rsidR="000C50CB">
        <w:br/>
      </w:r>
      <w:r w:rsidR="000C50CB">
        <w:br/>
      </w:r>
      <w:r w:rsidR="00E13AED">
        <w:rPr>
          <w:noProof/>
        </w:rPr>
        <w:drawing>
          <wp:inline distT="0" distB="0" distL="0" distR="0" wp14:anchorId="6276F7A4" wp14:editId="0907493D">
            <wp:extent cx="3244610" cy="892455"/>
            <wp:effectExtent l="1905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3243239" cy="892078"/>
                    </a:xfrm>
                    <a:prstGeom prst="rect">
                      <a:avLst/>
                    </a:prstGeom>
                    <a:noFill/>
                    <a:ln w="9525">
                      <a:noFill/>
                      <a:miter lim="800000"/>
                      <a:headEnd/>
                      <a:tailEnd/>
                    </a:ln>
                  </pic:spPr>
                </pic:pic>
              </a:graphicData>
            </a:graphic>
          </wp:inline>
        </w:drawing>
      </w:r>
    </w:p>
    <w:p w:rsidR="00E13AED" w:rsidRDefault="000C50CB" w:rsidP="00400772">
      <w:pPr>
        <w:pStyle w:val="ListParagraph"/>
        <w:numPr>
          <w:ilvl w:val="0"/>
          <w:numId w:val="46"/>
        </w:numPr>
        <w:ind w:left="540"/>
      </w:pPr>
      <w:r>
        <w:t>Select the Import button again.</w:t>
      </w:r>
      <w:r>
        <w:br/>
      </w:r>
      <w:r>
        <w:br/>
      </w:r>
      <w:r w:rsidR="00E13AED">
        <w:rPr>
          <w:noProof/>
        </w:rPr>
        <w:drawing>
          <wp:inline distT="0" distB="0" distL="0" distR="0" wp14:anchorId="779169E5" wp14:editId="20987400">
            <wp:extent cx="2387651" cy="898214"/>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385658" cy="897464"/>
                    </a:xfrm>
                    <a:prstGeom prst="rect">
                      <a:avLst/>
                    </a:prstGeom>
                    <a:noFill/>
                    <a:ln w="9525">
                      <a:noFill/>
                      <a:miter lim="800000"/>
                      <a:headEnd/>
                      <a:tailEnd/>
                    </a:ln>
                  </pic:spPr>
                </pic:pic>
              </a:graphicData>
            </a:graphic>
          </wp:inline>
        </w:drawing>
      </w:r>
      <w:r>
        <w:br/>
      </w:r>
    </w:p>
    <w:p w:rsidR="00E13AED" w:rsidRDefault="000C50CB" w:rsidP="00400772">
      <w:pPr>
        <w:pStyle w:val="ListParagraph"/>
        <w:numPr>
          <w:ilvl w:val="0"/>
          <w:numId w:val="46"/>
        </w:numPr>
        <w:ind w:left="540"/>
      </w:pPr>
      <w:r>
        <w:t>Browse to the original .p12 or .</w:t>
      </w:r>
      <w:proofErr w:type="spellStart"/>
      <w:r>
        <w:t>pfx</w:t>
      </w:r>
      <w:proofErr w:type="spellEnd"/>
      <w:r>
        <w:t xml:space="preserve"> file that was exported from the browser.</w:t>
      </w:r>
      <w:r>
        <w:br/>
      </w:r>
      <w:r w:rsidR="00E13AED">
        <w:rPr>
          <w:noProof/>
        </w:rPr>
        <w:drawing>
          <wp:inline distT="0" distB="0" distL="0" distR="0" wp14:anchorId="13A6D694" wp14:editId="0282B68C">
            <wp:extent cx="2058467" cy="483808"/>
            <wp:effectExtent l="19050" t="0" r="0"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2059672" cy="484091"/>
                    </a:xfrm>
                    <a:prstGeom prst="rect">
                      <a:avLst/>
                    </a:prstGeom>
                    <a:noFill/>
                    <a:ln w="9525">
                      <a:noFill/>
                      <a:miter lim="800000"/>
                      <a:headEnd/>
                      <a:tailEnd/>
                    </a:ln>
                  </pic:spPr>
                </pic:pic>
              </a:graphicData>
            </a:graphic>
          </wp:inline>
        </w:drawing>
      </w:r>
      <w:r>
        <w:br/>
      </w:r>
      <w:r>
        <w:br/>
        <w:t>As soon as you open the .p12 or .</w:t>
      </w:r>
      <w:proofErr w:type="spellStart"/>
      <w:r>
        <w:t>pfx</w:t>
      </w:r>
      <w:proofErr w:type="spellEnd"/>
      <w:r>
        <w:t xml:space="preserve"> file the dialog box will change.  Enter </w:t>
      </w:r>
      <w:proofErr w:type="spellStart"/>
      <w:r>
        <w:t>ris_private_key</w:t>
      </w:r>
      <w:proofErr w:type="spellEnd"/>
      <w:r>
        <w:t xml:space="preserve"> within the Alias field.  Enter the password that was used to create the certificate.  Enter </w:t>
      </w:r>
      <w:hyperlink r:id="rId26" w:history="1">
        <w:r w:rsidRPr="005355E7">
          <w:rPr>
            <w:rStyle w:val="Hyperlink"/>
          </w:rPr>
          <w:t>https://risk.test.kount.net</w:t>
        </w:r>
      </w:hyperlink>
      <w:r>
        <w:t xml:space="preserve"> within the Host Names field and choose the ADD button similar to the image below.  Select the Import button.</w:t>
      </w:r>
      <w:r>
        <w:br/>
      </w:r>
      <w:r>
        <w:br/>
      </w:r>
      <w:r w:rsidR="00E13AED">
        <w:rPr>
          <w:noProof/>
        </w:rPr>
        <w:drawing>
          <wp:inline distT="0" distB="0" distL="0" distR="0" wp14:anchorId="6BA1D6F9" wp14:editId="3AC0FE8D">
            <wp:extent cx="3543453" cy="1244049"/>
            <wp:effectExtent l="19050" t="0" r="0" b="0"/>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3541956" cy="1243523"/>
                    </a:xfrm>
                    <a:prstGeom prst="rect">
                      <a:avLst/>
                    </a:prstGeom>
                    <a:noFill/>
                    <a:ln w="9525">
                      <a:noFill/>
                      <a:miter lim="800000"/>
                      <a:headEnd/>
                      <a:tailEnd/>
                    </a:ln>
                  </pic:spPr>
                </pic:pic>
              </a:graphicData>
            </a:graphic>
          </wp:inline>
        </w:drawing>
      </w:r>
      <w:r>
        <w:br/>
      </w:r>
      <w:r>
        <w:br/>
      </w:r>
      <w:r>
        <w:lastRenderedPageBreak/>
        <w:t>The Private Ke</w:t>
      </w:r>
      <w:r w:rsidR="005D2E9C">
        <w:t xml:space="preserve">ys and Certificates will display below with grayed out dates and import confirmation until the </w:t>
      </w:r>
      <w:proofErr w:type="spellStart"/>
      <w:r w:rsidR="005D2E9C">
        <w:t>Demandware</w:t>
      </w:r>
      <w:proofErr w:type="spellEnd"/>
      <w:r w:rsidR="005D2E9C">
        <w:t xml:space="preserve"> Sandbox is rebooted.  The </w:t>
      </w:r>
      <w:proofErr w:type="spellStart"/>
      <w:r w:rsidR="005D2E9C">
        <w:t>Demandware</w:t>
      </w:r>
      <w:proofErr w:type="spellEnd"/>
      <w:r w:rsidR="005D2E9C">
        <w:t xml:space="preserve"> Sandbox automatically reboots every night. </w:t>
      </w:r>
    </w:p>
    <w:p w:rsidR="00E13AED" w:rsidRDefault="00E13AED" w:rsidP="00BC2CCA">
      <w:pPr>
        <w:pStyle w:val="ListParagraph"/>
        <w:ind w:left="1770"/>
      </w:pPr>
    </w:p>
    <w:p w:rsidR="00774D3F" w:rsidRDefault="00E13AED" w:rsidP="00774D3F">
      <w:r>
        <w:rPr>
          <w:noProof/>
        </w:rPr>
        <w:drawing>
          <wp:inline distT="0" distB="0" distL="0" distR="0" wp14:anchorId="4E2CDFB3" wp14:editId="2A8EC227">
            <wp:extent cx="6188710" cy="1302927"/>
            <wp:effectExtent l="19050" t="0" r="254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6188710" cy="1302927"/>
                    </a:xfrm>
                    <a:prstGeom prst="rect">
                      <a:avLst/>
                    </a:prstGeom>
                    <a:noFill/>
                    <a:ln w="9525">
                      <a:noFill/>
                      <a:miter lim="800000"/>
                      <a:headEnd/>
                      <a:tailEnd/>
                    </a:ln>
                  </pic:spPr>
                </pic:pic>
              </a:graphicData>
            </a:graphic>
          </wp:inline>
        </w:drawing>
      </w:r>
      <w:r w:rsidR="005D2E9C">
        <w:br/>
      </w:r>
      <w:r w:rsidR="00BE67E4">
        <w:br/>
      </w:r>
      <w:r w:rsidR="005D2E9C">
        <w:t xml:space="preserve">Below is how the Private Key and Certificate will display after the </w:t>
      </w:r>
      <w:proofErr w:type="spellStart"/>
      <w:r w:rsidR="005D2E9C">
        <w:t>Demandware</w:t>
      </w:r>
      <w:proofErr w:type="spellEnd"/>
      <w:r w:rsidR="005D2E9C">
        <w:t xml:space="preserve"> Sandbox has been rebooted.</w:t>
      </w:r>
    </w:p>
    <w:p w:rsidR="00176E03" w:rsidRDefault="00176E03" w:rsidP="00774D3F"/>
    <w:p w:rsidR="00176E03" w:rsidRDefault="00176E03" w:rsidP="00774D3F"/>
    <w:p w:rsidR="00176E03" w:rsidRDefault="00176E03" w:rsidP="00774D3F"/>
    <w:p w:rsidR="00774D3F" w:rsidRDefault="00D36D64" w:rsidP="00774D3F">
      <w:r>
        <w:rPr>
          <w:noProof/>
        </w:rPr>
        <w:pict>
          <v:shape id="AutoShape 3" o:spid="_x0000_s1027" type="#_x0000_t185" style="position:absolute;margin-left:178.8pt;margin-top:322.8pt;width:126.15pt;height:439.1pt;rotation:90;z-index:251682816;visibility:visible;mso-wrap-distance-right:36pt;mso-position-horizontal-relative:margin;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" o:allowincell="f" adj="2346" fillcolor="#4f81bd [3204]" strokecolor="#4f81bd [3204]" strokeweight="1pt">
            <v:shadow on="t" type="double" opacity=".5" color2="shadow add(102)" offset="3pt,-3pt" offset2="6pt,-6pt"/>
            <v:textbox inset="18pt,18pt,,18pt">
              <w:txbxContent>
                <w:p w:rsidR="00BC2CCA" w:rsidRDefault="00BC2CCA" w:rsidP="00BC2CCA">
                  <w:pPr>
                    <w:jc w:val="center"/>
                    <w:rPr>
                      <w:i/>
                      <w:iCs/>
                      <w:color w:val="938953" w:themeColor="background2" w:themeShade="7F"/>
                    </w:rPr>
                  </w:pPr>
                  <w:r>
                    <w:rPr>
                      <w:i/>
                      <w:iCs/>
                      <w:color w:val="938953" w:themeColor="background2" w:themeShade="7F"/>
                    </w:rPr>
                    <w:t xml:space="preserve">Important:  New Certificate and Key Files will need to be created for use within the Production environment. The URL’s provided for Sandbox Boarding will not be used in the Production environment.  Production </w:t>
                  </w:r>
                  <w:proofErr w:type="gramStart"/>
                  <w:r>
                    <w:rPr>
                      <w:i/>
                      <w:iCs/>
                      <w:color w:val="938953" w:themeColor="background2" w:themeShade="7F"/>
                    </w:rPr>
                    <w:t>Boarding</w:t>
                  </w:r>
                  <w:proofErr w:type="gramEnd"/>
                  <w:r>
                    <w:rPr>
                      <w:i/>
                      <w:iCs/>
                      <w:color w:val="938953" w:themeColor="background2" w:themeShade="7F"/>
                    </w:rPr>
                    <w:t xml:space="preserve"> information will be provided to the Merchant following their certification, </w:t>
                  </w:r>
                  <w:r>
                    <w:rPr>
                      <w:i/>
                      <w:iCs/>
                      <w:color w:val="938953" w:themeColor="background2" w:themeShade="7F"/>
                    </w:rPr>
                    <w:br/>
                    <w:t xml:space="preserve">authorizing the Merchant to begin sending production traffic.  </w:t>
                  </w:r>
                  <w:r>
                    <w:rPr>
                      <w:i/>
                      <w:iCs/>
                      <w:color w:val="938953" w:themeColor="background2" w:themeShade="7F"/>
                    </w:rPr>
                    <w:br/>
                    <w:t>Contact your Technical Account Manager if you have any questions or concerns.</w:t>
                  </w:r>
                </w:p>
              </w:txbxContent>
            </v:textbox>
            <w10:wrap type="topAndBottom" anchorx="margin" anchory="margin"/>
          </v:shape>
        </w:pict>
      </w:r>
      <w:r w:rsidR="00E13AED">
        <w:rPr>
          <w:noProof/>
        </w:rPr>
        <w:drawing>
          <wp:anchor distT="0" distB="0" distL="114300" distR="114300" simplePos="0" relativeHeight="251660800" behindDoc="1" locked="0" layoutInCell="1" allowOverlap="1" wp14:anchorId="41BB09C4" wp14:editId="3F727580">
            <wp:simplePos x="0" y="0"/>
            <wp:positionH relativeFrom="column">
              <wp:posOffset>72390</wp:posOffset>
            </wp:positionH>
            <wp:positionV relativeFrom="paragraph">
              <wp:posOffset>-768350</wp:posOffset>
            </wp:positionV>
            <wp:extent cx="6188710" cy="979805"/>
            <wp:effectExtent l="19050" t="0" r="2540" b="0"/>
            <wp:wrapNone/>
            <wp:docPr id="15" name="Рисунок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cstate="print"/>
                    <a:stretch>
                      <a:fillRect/>
                    </a:stretch>
                  </pic:blipFill>
                  <pic:spPr>
                    <a:xfrm>
                      <a:off x="0" y="0"/>
                      <a:ext cx="6188710" cy="979805"/>
                    </a:xfrm>
                    <a:prstGeom prst="rect">
                      <a:avLst/>
                    </a:prstGeom>
                  </pic:spPr>
                </pic:pic>
              </a:graphicData>
            </a:graphic>
          </wp:anchor>
        </w:drawing>
      </w:r>
    </w:p>
    <w:p w:rsidR="00774D3F" w:rsidRDefault="00774D3F" w:rsidP="00774D3F"/>
    <w:p w:rsidR="00E13AED" w:rsidRDefault="00C8358E" w:rsidP="00BC2CCA">
      <w:pPr>
        <w:rPr>
          <w:b/>
        </w:rPr>
      </w:pPr>
      <w:bookmarkStart w:id="33" w:name="_Toc358635573"/>
      <w:r>
        <w:rPr>
          <w:rStyle w:val="Heading1Char"/>
        </w:rPr>
        <w:t>Configuring the Event Notification Service</w:t>
      </w:r>
      <w:bookmarkEnd w:id="33"/>
      <w:r w:rsidR="00717829" w:rsidRPr="00595A7E">
        <w:rPr>
          <w:b/>
        </w:rPr>
        <w:t xml:space="preserve"> </w:t>
      </w:r>
    </w:p>
    <w:p w:rsidR="00E13AED" w:rsidRDefault="00717829" w:rsidP="00BC2CCA">
      <w:pPr>
        <w:pStyle w:val="2"/>
        <w:rPr>
          <w:lang w:val="en-US"/>
        </w:rPr>
      </w:pPr>
      <w:r>
        <w:rPr>
          <w:lang w:val="en-US"/>
        </w:rPr>
        <w:t>To configur</w:t>
      </w:r>
      <w:r w:rsidR="005065E8">
        <w:rPr>
          <w:lang w:val="en-US"/>
        </w:rPr>
        <w:t>e</w:t>
      </w:r>
      <w:r>
        <w:rPr>
          <w:lang w:val="en-US"/>
        </w:rPr>
        <w:t xml:space="preserve"> </w:t>
      </w:r>
      <w:r w:rsidR="005065E8">
        <w:rPr>
          <w:lang w:val="en-US"/>
        </w:rPr>
        <w:t xml:space="preserve">the Event Notification Service (ENS) a Merchant URL will need to be set within </w:t>
      </w:r>
      <w:proofErr w:type="spellStart"/>
      <w:r w:rsidR="005065E8">
        <w:rPr>
          <w:lang w:val="en-US"/>
        </w:rPr>
        <w:t>Demandware</w:t>
      </w:r>
      <w:proofErr w:type="spellEnd"/>
      <w:r w:rsidR="005065E8">
        <w:rPr>
          <w:lang w:val="en-US"/>
        </w:rPr>
        <w:t xml:space="preserve"> and within the </w:t>
      </w:r>
      <w:proofErr w:type="spellStart"/>
      <w:r w:rsidR="005065E8">
        <w:rPr>
          <w:lang w:val="en-US"/>
        </w:rPr>
        <w:t>Kount</w:t>
      </w:r>
      <w:proofErr w:type="spellEnd"/>
      <w:r w:rsidR="005065E8">
        <w:rPr>
          <w:lang w:val="en-US"/>
        </w:rPr>
        <w:t xml:space="preserve"> Agent Web Console.</w:t>
      </w:r>
      <w:r>
        <w:rPr>
          <w:lang w:val="en-US"/>
        </w:rPr>
        <w:t xml:space="preserve"> </w:t>
      </w:r>
      <w:r w:rsidR="005065E8">
        <w:rPr>
          <w:lang w:val="en-US"/>
        </w:rPr>
        <w:t xml:space="preserve"> </w:t>
      </w:r>
      <w:r>
        <w:rPr>
          <w:lang w:val="en-US"/>
        </w:rPr>
        <w:t xml:space="preserve">All </w:t>
      </w:r>
      <w:r w:rsidR="005065E8">
        <w:rPr>
          <w:lang w:val="en-US"/>
        </w:rPr>
        <w:t>E</w:t>
      </w:r>
      <w:r>
        <w:rPr>
          <w:lang w:val="en-US"/>
        </w:rPr>
        <w:t xml:space="preserve">vent </w:t>
      </w:r>
      <w:r w:rsidR="005065E8">
        <w:rPr>
          <w:lang w:val="en-US"/>
        </w:rPr>
        <w:t>N</w:t>
      </w:r>
      <w:r>
        <w:rPr>
          <w:lang w:val="en-US"/>
        </w:rPr>
        <w:t xml:space="preserve">otifications will be sent </w:t>
      </w:r>
      <w:r w:rsidR="005065E8">
        <w:rPr>
          <w:lang w:val="en-US"/>
        </w:rPr>
        <w:t>to</w:t>
      </w:r>
      <w:r>
        <w:rPr>
          <w:lang w:val="en-US"/>
        </w:rPr>
        <w:t xml:space="preserve"> this URL</w:t>
      </w:r>
      <w:r w:rsidR="005065E8">
        <w:rPr>
          <w:lang w:val="en-US"/>
        </w:rPr>
        <w:t xml:space="preserve"> as an XML post</w:t>
      </w:r>
      <w:r>
        <w:rPr>
          <w:lang w:val="en-US"/>
        </w:rPr>
        <w:t>.</w:t>
      </w:r>
    </w:p>
    <w:p w:rsidR="00E13AED" w:rsidRDefault="00BB7A33" w:rsidP="00BC2CCA">
      <w:pPr>
        <w:pStyle w:val="2"/>
        <w:numPr>
          <w:ilvl w:val="0"/>
          <w:numId w:val="47"/>
        </w:numPr>
        <w:rPr>
          <w:lang w:val="en-US" w:eastAsia="en-US"/>
        </w:rPr>
      </w:pPr>
      <w:r>
        <w:rPr>
          <w:lang w:val="en-US" w:eastAsia="en-US"/>
        </w:rPr>
        <w:t>Identify the Merchant URL.  Use the example below to help discover your unique URL.</w:t>
      </w:r>
      <w:r>
        <w:rPr>
          <w:lang w:val="en-US" w:eastAsia="en-US"/>
        </w:rPr>
        <w:br/>
      </w:r>
      <w:r>
        <w:rPr>
          <w:lang w:val="en-US" w:eastAsia="en-US"/>
        </w:rPr>
        <w:br/>
      </w:r>
    </w:p>
    <w:p w:rsidR="00717829" w:rsidRDefault="00717829" w:rsidP="00717829">
      <w:pPr>
        <w:pStyle w:val="2"/>
        <w:rPr>
          <w:lang w:val="en-US" w:eastAsia="en-US"/>
        </w:rPr>
      </w:pPr>
      <w:r>
        <w:rPr>
          <w:lang w:val="en-US" w:eastAsia="en-US"/>
        </w:rPr>
        <w:t xml:space="preserve"> Example of </w:t>
      </w:r>
      <w:r w:rsidR="00784959">
        <w:rPr>
          <w:lang w:val="en-US" w:eastAsia="en-US"/>
        </w:rPr>
        <w:t>Event Notification System</w:t>
      </w:r>
      <w:r>
        <w:rPr>
          <w:lang w:val="en-US" w:eastAsia="en-US"/>
        </w:rPr>
        <w:t xml:space="preserve"> URL:</w:t>
      </w:r>
    </w:p>
    <w:p w:rsidR="00E13AED" w:rsidRDefault="00E13AED" w:rsidP="00BC2CCA">
      <w:pPr>
        <w:pStyle w:val="2"/>
        <w:ind w:left="0"/>
        <w:rPr>
          <w:lang w:val="en-US" w:eastAsia="en-US"/>
        </w:rPr>
      </w:pPr>
      <w:r>
        <w:rPr>
          <w:noProof/>
          <w:lang w:val="en-US" w:eastAsia="en-US"/>
        </w:rPr>
        <w:lastRenderedPageBreak/>
        <w:drawing>
          <wp:inline distT="0" distB="0" distL="0" distR="0" wp14:anchorId="25128C6A" wp14:editId="53A17AF9">
            <wp:extent cx="6699802" cy="708372"/>
            <wp:effectExtent l="19050" t="0" r="5798"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t="22175" b="71434"/>
                    <a:stretch>
                      <a:fillRect/>
                    </a:stretch>
                  </pic:blipFill>
                  <pic:spPr bwMode="auto">
                    <a:xfrm>
                      <a:off x="0" y="0"/>
                      <a:ext cx="6699802" cy="708372"/>
                    </a:xfrm>
                    <a:prstGeom prst="rect">
                      <a:avLst/>
                    </a:prstGeom>
                    <a:noFill/>
                    <a:ln w="9525">
                      <a:noFill/>
                      <a:miter lim="800000"/>
                      <a:headEnd/>
                      <a:tailEnd/>
                    </a:ln>
                  </pic:spPr>
                </pic:pic>
              </a:graphicData>
            </a:graphic>
          </wp:inline>
        </w:drawing>
      </w:r>
      <w:r w:rsidR="00A7516A">
        <w:rPr>
          <w:lang w:val="en-US" w:eastAsia="en-US"/>
        </w:rPr>
        <w:br/>
        <w:t>The rest of the URL is primarily static values.  The “default” value may be different if the merchant is using another language aside from English.</w:t>
      </w:r>
      <w:r w:rsidR="00A7516A">
        <w:rPr>
          <w:lang w:val="en-US" w:eastAsia="en-US"/>
        </w:rPr>
        <w:br/>
      </w:r>
    </w:p>
    <w:p w:rsidR="00E13AED" w:rsidRDefault="00BB7A33" w:rsidP="00BC2CCA">
      <w:pPr>
        <w:pStyle w:val="ListParagraph"/>
        <w:numPr>
          <w:ilvl w:val="0"/>
          <w:numId w:val="47"/>
        </w:numPr>
      </w:pPr>
      <w:r>
        <w:t>Set the ENS URL</w:t>
      </w:r>
      <w:r w:rsidR="005065E8">
        <w:t xml:space="preserve"> within </w:t>
      </w:r>
      <w:proofErr w:type="spellStart"/>
      <w:proofErr w:type="gramStart"/>
      <w:r w:rsidR="005065E8">
        <w:t>Kount</w:t>
      </w:r>
      <w:proofErr w:type="spellEnd"/>
      <w:r w:rsidR="005065E8">
        <w:t>,</w:t>
      </w:r>
      <w:proofErr w:type="gramEnd"/>
      <w:r w:rsidR="005065E8">
        <w:t xml:space="preserve"> navigate to the Fraud Control tab -&gt; Websites. Select the GEAR, (circled in the image below).</w:t>
      </w:r>
    </w:p>
    <w:p w:rsidR="00E13AED" w:rsidRDefault="00E13AED" w:rsidP="00BC2CCA">
      <w:r w:rsidRPr="00BD5332">
        <w:rPr>
          <w:noProof/>
        </w:rPr>
        <w:drawing>
          <wp:inline distT="0" distB="0" distL="0" distR="0" wp14:anchorId="74F792B2" wp14:editId="58C3BA9D">
            <wp:extent cx="5196687" cy="1156362"/>
            <wp:effectExtent l="19050" t="0" r="3963"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94041" cy="1155773"/>
                    </a:xfrm>
                    <a:prstGeom prst="rect">
                      <a:avLst/>
                    </a:prstGeom>
                    <a:noFill/>
                    <a:ln w="9525">
                      <a:noFill/>
                      <a:miter lim="800000"/>
                      <a:headEnd/>
                      <a:tailEnd/>
                    </a:ln>
                  </pic:spPr>
                </pic:pic>
              </a:graphicData>
            </a:graphic>
          </wp:inline>
        </w:drawing>
      </w:r>
      <w:r w:rsidR="005065E8">
        <w:t xml:space="preserve"> </w:t>
      </w:r>
    </w:p>
    <w:p w:rsidR="00E13AED" w:rsidRDefault="00BB7A33" w:rsidP="00BC2CCA">
      <w:pPr>
        <w:pStyle w:val="ListParagraph"/>
        <w:numPr>
          <w:ilvl w:val="0"/>
          <w:numId w:val="47"/>
        </w:numPr>
      </w:pPr>
      <w:r>
        <w:t>The Edit Row</w:t>
      </w:r>
      <w:r w:rsidR="005065E8">
        <w:t xml:space="preserve"> dialog will display.  </w:t>
      </w:r>
      <w:r>
        <w:t>Choose the ENS Enabled Radio button.  Enter the ENS URL (that is unique to your merchant account) within the Merchant ENS URL field.  Select the Update Website button.</w:t>
      </w:r>
    </w:p>
    <w:p w:rsidR="00E13AED" w:rsidRDefault="00E13AED" w:rsidP="00BC2CCA">
      <w:r w:rsidRPr="00BD5332">
        <w:rPr>
          <w:noProof/>
        </w:rPr>
        <w:drawing>
          <wp:inline distT="0" distB="0" distL="0" distR="0" wp14:anchorId="67DAEDED" wp14:editId="54E69595">
            <wp:extent cx="1108859" cy="1828800"/>
            <wp:effectExtent l="1905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1107270" cy="1826179"/>
                    </a:xfrm>
                    <a:prstGeom prst="rect">
                      <a:avLst/>
                    </a:prstGeom>
                    <a:noFill/>
                    <a:ln w="9525">
                      <a:noFill/>
                      <a:miter lim="800000"/>
                      <a:headEnd/>
                      <a:tailEnd/>
                    </a:ln>
                  </pic:spPr>
                </pic:pic>
              </a:graphicData>
            </a:graphic>
          </wp:inline>
        </w:drawing>
      </w:r>
      <w:r w:rsidR="00A7516A">
        <w:t xml:space="preserve">      </w:t>
      </w:r>
      <w:r w:rsidR="00A7516A" w:rsidRPr="00BD5332">
        <w:rPr>
          <w:noProof/>
        </w:rPr>
        <w:drawing>
          <wp:inline distT="0" distB="0" distL="0" distR="0" wp14:anchorId="2D0551F7" wp14:editId="40264C98">
            <wp:extent cx="3877089" cy="893569"/>
            <wp:effectExtent l="19050" t="0" r="9111"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875303" cy="893157"/>
                    </a:xfrm>
                    <a:prstGeom prst="rect">
                      <a:avLst/>
                    </a:prstGeom>
                    <a:noFill/>
                    <a:ln w="9525">
                      <a:noFill/>
                      <a:miter lim="800000"/>
                      <a:headEnd/>
                      <a:tailEnd/>
                    </a:ln>
                  </pic:spPr>
                </pic:pic>
              </a:graphicData>
            </a:graphic>
          </wp:inline>
        </w:drawing>
      </w:r>
    </w:p>
    <w:p w:rsidR="00E13AED" w:rsidRDefault="00BB7A33" w:rsidP="00BC2CCA">
      <w:r>
        <w:t>Notice the confirmation in the upper left stating the Website was successfully edited.</w:t>
      </w:r>
    </w:p>
    <w:p w:rsidR="00E13AED" w:rsidRDefault="00E13AED" w:rsidP="00BC2CCA"/>
    <w:p w:rsidR="00E13AED" w:rsidRDefault="00D45656" w:rsidP="00BC2CCA">
      <w:pPr>
        <w:pStyle w:val="Heading1"/>
        <w:numPr>
          <w:ilvl w:val="0"/>
          <w:numId w:val="0"/>
        </w:numPr>
      </w:pPr>
      <w:r>
        <w:rPr>
          <w:sz w:val="16"/>
          <w:szCs w:val="16"/>
        </w:rPr>
        <w:br/>
      </w:r>
      <w:r>
        <w:rPr>
          <w:sz w:val="16"/>
          <w:szCs w:val="16"/>
        </w:rPr>
        <w:br/>
      </w:r>
      <w:bookmarkStart w:id="34" w:name="_Toc358635574"/>
      <w:r w:rsidR="00717829">
        <w:t xml:space="preserve">Assign the </w:t>
      </w:r>
      <w:r w:rsidR="00BB7A33">
        <w:t>C</w:t>
      </w:r>
      <w:r w:rsidR="00717829">
        <w:t xml:space="preserve">artridge to a </w:t>
      </w:r>
      <w:r w:rsidR="00BB7A33">
        <w:t>S</w:t>
      </w:r>
      <w:r w:rsidR="00717829">
        <w:t>ite</w:t>
      </w:r>
      <w:bookmarkEnd w:id="34"/>
    </w:p>
    <w:p w:rsidR="00DA1267" w:rsidRDefault="00DA1267" w:rsidP="00717829">
      <w:pPr>
        <w:ind w:left="708"/>
      </w:pPr>
      <w:r>
        <w:t>The Cartridge will need to be assigned to the Merchant’s website &amp; Business Manager.</w:t>
      </w:r>
    </w:p>
    <w:p w:rsidR="00E13AED" w:rsidRDefault="00DA1267" w:rsidP="00BC2CCA">
      <w:pPr>
        <w:pStyle w:val="ListParagraph"/>
        <w:numPr>
          <w:ilvl w:val="0"/>
          <w:numId w:val="48"/>
        </w:numPr>
      </w:pPr>
      <w:r>
        <w:t>Navigate to Administration -&gt; Sites -&gt; Manage Sites.  Select the appropriate site(s).</w:t>
      </w:r>
      <w:r w:rsidR="00717829">
        <w:t xml:space="preserve"> </w:t>
      </w:r>
    </w:p>
    <w:p w:rsidR="00E13AED" w:rsidRDefault="00717829" w:rsidP="00BC2CCA">
      <w:pPr>
        <w:pStyle w:val="ListParagraph"/>
        <w:numPr>
          <w:ilvl w:val="0"/>
          <w:numId w:val="48"/>
        </w:numPr>
      </w:pPr>
      <w:r>
        <w:t xml:space="preserve">Add </w:t>
      </w:r>
      <w:r w:rsidR="00E205A0">
        <w:t xml:space="preserve">the </w:t>
      </w:r>
      <w:r>
        <w:t xml:space="preserve">cartridge into the cartridge list for each site where </w:t>
      </w:r>
      <w:proofErr w:type="spellStart"/>
      <w:r>
        <w:t>Kount</w:t>
      </w:r>
      <w:proofErr w:type="spellEnd"/>
      <w:r>
        <w:t xml:space="preserve">  is needed</w:t>
      </w:r>
      <w:r w:rsidR="00DA1267">
        <w:t xml:space="preserve"> by including the following prefix within the cartridge field:</w:t>
      </w:r>
      <w:r w:rsidR="00DA1267">
        <w:br/>
      </w:r>
    </w:p>
    <w:p w:rsidR="00E13AED" w:rsidRPr="00BC2CCA" w:rsidRDefault="00EB18F1" w:rsidP="00BC2CCA">
      <w:pPr>
        <w:pStyle w:val="ListParagraph"/>
        <w:ind w:left="1068"/>
        <w:rPr>
          <w:rFonts w:ascii="Courier New" w:hAnsi="Courier New" w:cs="Courier New"/>
        </w:rPr>
      </w:pPr>
      <w:proofErr w:type="spellStart"/>
      <w:r w:rsidRPr="00BC2CCA">
        <w:rPr>
          <w:rFonts w:ascii="Courier New" w:hAnsi="Courier New" w:cs="Courier New"/>
        </w:rPr>
        <w:lastRenderedPageBreak/>
        <w:t>int_kount</w:t>
      </w:r>
      <w:proofErr w:type="spellEnd"/>
      <w:r w:rsidRPr="00BC2CCA">
        <w:rPr>
          <w:rFonts w:ascii="Courier New" w:hAnsi="Courier New" w:cs="Courier New"/>
        </w:rPr>
        <w:t>:</w:t>
      </w:r>
      <w:r w:rsidR="00DA1267">
        <w:rPr>
          <w:rFonts w:ascii="Courier New" w:hAnsi="Courier New" w:cs="Courier New"/>
        </w:rPr>
        <w:br/>
      </w:r>
    </w:p>
    <w:p w:rsidR="00E13AED" w:rsidRDefault="00E13AED" w:rsidP="00BC2CCA">
      <w:pPr>
        <w:pStyle w:val="ListParagraph"/>
        <w:numPr>
          <w:ilvl w:val="0"/>
          <w:numId w:val="48"/>
        </w:numPr>
      </w:pPr>
      <w:r>
        <w:rPr>
          <w:noProof/>
        </w:rPr>
        <w:drawing>
          <wp:anchor distT="0" distB="0" distL="114300" distR="114300" simplePos="0" relativeHeight="251683840" behindDoc="0" locked="0" layoutInCell="1" allowOverlap="1" wp14:anchorId="18553139" wp14:editId="174E0E8F">
            <wp:simplePos x="0" y="0"/>
            <wp:positionH relativeFrom="column">
              <wp:posOffset>20320</wp:posOffset>
            </wp:positionH>
            <wp:positionV relativeFrom="paragraph">
              <wp:posOffset>376555</wp:posOffset>
            </wp:positionV>
            <wp:extent cx="6189980" cy="1923415"/>
            <wp:effectExtent l="19050" t="0" r="1270" b="0"/>
            <wp:wrapTopAndBottom/>
            <wp:docPr id="26" name="Рисунок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cstate="print"/>
                    <a:stretch>
                      <a:fillRect/>
                    </a:stretch>
                  </pic:blipFill>
                  <pic:spPr>
                    <a:xfrm>
                      <a:off x="0" y="0"/>
                      <a:ext cx="6189980" cy="1923415"/>
                    </a:xfrm>
                    <a:prstGeom prst="rect">
                      <a:avLst/>
                    </a:prstGeom>
                  </pic:spPr>
                </pic:pic>
              </a:graphicData>
            </a:graphic>
          </wp:anchor>
        </w:drawing>
      </w:r>
      <w:r w:rsidR="00DA1267">
        <w:t>Select the Apply button.</w:t>
      </w:r>
    </w:p>
    <w:p w:rsidR="00DA1267" w:rsidRDefault="00DA1267" w:rsidP="00717829">
      <w:pPr>
        <w:ind w:left="708"/>
      </w:pPr>
    </w:p>
    <w:p w:rsidR="00E13AED" w:rsidRDefault="00E205A0" w:rsidP="00BC2CCA">
      <w:pPr>
        <w:pStyle w:val="ListParagraph"/>
        <w:numPr>
          <w:ilvl w:val="0"/>
          <w:numId w:val="48"/>
        </w:numPr>
      </w:pPr>
      <w:r>
        <w:t xml:space="preserve">Navigate to Administration -&gt; Sites -&gt; Manage Sites. Select </w:t>
      </w:r>
      <w:r w:rsidR="00EB18F1" w:rsidRPr="00BC2CCA">
        <w:rPr>
          <w:b/>
        </w:rPr>
        <w:t>Manage the Business Manager</w:t>
      </w:r>
      <w:r>
        <w:t xml:space="preserve"> site.</w:t>
      </w:r>
    </w:p>
    <w:p w:rsidR="00E13AED" w:rsidRDefault="00E13AED" w:rsidP="00BC2CCA">
      <w:pPr>
        <w:pStyle w:val="ListParagraph"/>
      </w:pPr>
    </w:p>
    <w:p w:rsidR="00E13AED" w:rsidRDefault="00E205A0" w:rsidP="00BC2CCA">
      <w:pPr>
        <w:pStyle w:val="ListParagraph"/>
        <w:numPr>
          <w:ilvl w:val="0"/>
          <w:numId w:val="48"/>
        </w:numPr>
      </w:pPr>
      <w:r>
        <w:t>Add the cartridge into the cartridge list for the Business Manager by including the following prefix within the cartridge field:</w:t>
      </w:r>
    </w:p>
    <w:p w:rsidR="00E13AED" w:rsidRDefault="00E13AED" w:rsidP="00BC2CCA">
      <w:pPr>
        <w:pStyle w:val="ListParagraph"/>
      </w:pPr>
    </w:p>
    <w:p w:rsidR="00E13AED" w:rsidRDefault="00E205A0" w:rsidP="00BC2CCA">
      <w:pPr>
        <w:pStyle w:val="ListParagraph"/>
        <w:ind w:left="1068"/>
      </w:pPr>
      <w:proofErr w:type="spellStart"/>
      <w:r w:rsidRPr="00DA1267">
        <w:rPr>
          <w:rFonts w:ascii="Courier New" w:hAnsi="Courier New" w:cs="Courier New"/>
        </w:rPr>
        <w:t>int_kount</w:t>
      </w:r>
      <w:proofErr w:type="spellEnd"/>
      <w:r w:rsidRPr="00DA1267">
        <w:rPr>
          <w:rFonts w:ascii="Courier New" w:hAnsi="Courier New" w:cs="Courier New"/>
        </w:rPr>
        <w:t>:</w:t>
      </w:r>
      <w:r>
        <w:rPr>
          <w:rFonts w:ascii="Courier New" w:hAnsi="Courier New" w:cs="Courier New"/>
        </w:rPr>
        <w:br/>
      </w:r>
    </w:p>
    <w:p w:rsidR="00E13AED" w:rsidRDefault="00E205A0" w:rsidP="00BC2CCA">
      <w:pPr>
        <w:pStyle w:val="ListParagraph"/>
        <w:numPr>
          <w:ilvl w:val="0"/>
          <w:numId w:val="48"/>
        </w:numPr>
      </w:pPr>
      <w:r>
        <w:t>Select the Apply button.</w:t>
      </w:r>
      <w:r>
        <w:br/>
      </w:r>
    </w:p>
    <w:p w:rsidR="00E13AED" w:rsidRDefault="00E13AED" w:rsidP="00BC2CCA">
      <w:pPr>
        <w:pStyle w:val="ListParagraph"/>
        <w:ind w:left="1068"/>
      </w:pPr>
      <w:r>
        <w:rPr>
          <w:noProof/>
        </w:rPr>
        <w:drawing>
          <wp:inline distT="0" distB="0" distL="0" distR="0" wp14:anchorId="289135EE" wp14:editId="65CEA4DB">
            <wp:extent cx="5169306" cy="1512951"/>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169051" cy="1512876"/>
                    </a:xfrm>
                    <a:prstGeom prst="rect">
                      <a:avLst/>
                    </a:prstGeom>
                    <a:noFill/>
                    <a:ln w="9525">
                      <a:noFill/>
                      <a:miter lim="800000"/>
                      <a:headEnd/>
                      <a:tailEnd/>
                    </a:ln>
                  </pic:spPr>
                </pic:pic>
              </a:graphicData>
            </a:graphic>
          </wp:inline>
        </w:drawing>
      </w:r>
      <w:r w:rsidR="00E205A0">
        <w:br/>
      </w:r>
    </w:p>
    <w:p w:rsidR="00E13AED" w:rsidRDefault="0018232D" w:rsidP="00BC2CCA">
      <w:pPr>
        <w:pStyle w:val="TOCHeading"/>
        <w:numPr>
          <w:ilvl w:val="0"/>
          <w:numId w:val="0"/>
        </w:numPr>
      </w:pPr>
      <w:bookmarkStart w:id="35" w:name="_Toc338404178"/>
      <w:r>
        <w:t>Custom Cod</w:t>
      </w:r>
      <w:r w:rsidR="00F95C70">
        <w:t>ing Requirements &amp; Instructions</w:t>
      </w:r>
      <w:bookmarkEnd w:id="35"/>
    </w:p>
    <w:p w:rsidR="00E13AED" w:rsidRDefault="00F95C70" w:rsidP="00BC2CCA">
      <w:pPr>
        <w:pStyle w:val="BodyText"/>
        <w:ind w:left="1080"/>
        <w:jc w:val="left"/>
        <w:rPr>
          <w:rFonts w:ascii="Calibri" w:hAnsi="Calibri"/>
        </w:rPr>
      </w:pPr>
      <w:r>
        <w:rPr>
          <w:rStyle w:val="hps"/>
          <w:rFonts w:ascii="Calibri" w:hAnsi="Calibri" w:cs="Calibri"/>
        </w:rPr>
        <w:t xml:space="preserve">There are portions of the </w:t>
      </w:r>
      <w:proofErr w:type="spellStart"/>
      <w:r>
        <w:rPr>
          <w:rStyle w:val="hps"/>
          <w:rFonts w:ascii="Calibri" w:hAnsi="Calibri" w:cs="Calibri"/>
        </w:rPr>
        <w:t>Kount</w:t>
      </w:r>
      <w:proofErr w:type="spellEnd"/>
      <w:r>
        <w:rPr>
          <w:rStyle w:val="hps"/>
          <w:rFonts w:ascii="Calibri" w:hAnsi="Calibri" w:cs="Calibri"/>
        </w:rPr>
        <w:t xml:space="preserve"> cartridge implementation that require </w:t>
      </w:r>
      <w:r w:rsidR="004A0FDC">
        <w:rPr>
          <w:rStyle w:val="hps"/>
          <w:rFonts w:ascii="Calibri" w:hAnsi="Calibri" w:cs="Calibri"/>
        </w:rPr>
        <w:t>additions to</w:t>
      </w:r>
      <w:r>
        <w:rPr>
          <w:rStyle w:val="hps"/>
          <w:rFonts w:ascii="Calibri" w:hAnsi="Calibri" w:cs="Calibri"/>
        </w:rPr>
        <w:t xml:space="preserve"> the internal coding</w:t>
      </w:r>
      <w:r w:rsidR="004A0FDC">
        <w:rPr>
          <w:rStyle w:val="hps"/>
          <w:rFonts w:ascii="Calibri" w:hAnsi="Calibri" w:cs="Calibri"/>
        </w:rPr>
        <w:t xml:space="preserve"> &amp; pipelines</w:t>
      </w:r>
      <w:r w:rsidR="00BE2CC0">
        <w:rPr>
          <w:rStyle w:val="hps"/>
          <w:rFonts w:ascii="Calibri" w:hAnsi="Calibri" w:cs="Calibri"/>
        </w:rPr>
        <w:t xml:space="preserve"> of the </w:t>
      </w:r>
      <w:proofErr w:type="spellStart"/>
      <w:r w:rsidR="00BE2CC0">
        <w:rPr>
          <w:rStyle w:val="hps"/>
          <w:rFonts w:ascii="Calibri" w:hAnsi="Calibri" w:cs="Calibri"/>
        </w:rPr>
        <w:t>Demandware</w:t>
      </w:r>
      <w:proofErr w:type="spellEnd"/>
      <w:r w:rsidR="00BE2CC0">
        <w:rPr>
          <w:rStyle w:val="hps"/>
          <w:rFonts w:ascii="Calibri" w:hAnsi="Calibri" w:cs="Calibri"/>
        </w:rPr>
        <w:t xml:space="preserve"> storefront code</w:t>
      </w:r>
      <w:r>
        <w:rPr>
          <w:rStyle w:val="hps"/>
          <w:rFonts w:ascii="Calibri" w:hAnsi="Calibri" w:cs="Calibri"/>
        </w:rPr>
        <w:t xml:space="preserve">.  Please consult with your </w:t>
      </w:r>
      <w:proofErr w:type="spellStart"/>
      <w:r>
        <w:rPr>
          <w:rStyle w:val="hps"/>
          <w:rFonts w:ascii="Calibri" w:hAnsi="Calibri" w:cs="Calibri"/>
        </w:rPr>
        <w:t>Demandware</w:t>
      </w:r>
      <w:proofErr w:type="spellEnd"/>
      <w:r>
        <w:rPr>
          <w:rStyle w:val="hps"/>
          <w:rFonts w:ascii="Calibri" w:hAnsi="Calibri" w:cs="Calibri"/>
        </w:rPr>
        <w:t xml:space="preserve"> development resources to complete this portion of the </w:t>
      </w:r>
      <w:proofErr w:type="spellStart"/>
      <w:r>
        <w:rPr>
          <w:rStyle w:val="hps"/>
          <w:rFonts w:ascii="Calibri" w:hAnsi="Calibri" w:cs="Calibri"/>
        </w:rPr>
        <w:t>Kount</w:t>
      </w:r>
      <w:proofErr w:type="spellEnd"/>
      <w:r>
        <w:rPr>
          <w:rStyle w:val="hps"/>
          <w:rFonts w:ascii="Calibri" w:hAnsi="Calibri" w:cs="Calibri"/>
        </w:rPr>
        <w:t xml:space="preserve"> integration.</w:t>
      </w:r>
    </w:p>
    <w:p w:rsidR="00E13AED" w:rsidRDefault="0018232D" w:rsidP="00BC2CCA">
      <w:pPr>
        <w:pStyle w:val="BodyText"/>
        <w:numPr>
          <w:ilvl w:val="6"/>
          <w:numId w:val="25"/>
        </w:numPr>
        <w:ind w:left="1440"/>
        <w:jc w:val="left"/>
        <w:rPr>
          <w:rStyle w:val="hps"/>
          <w:rFonts w:ascii="Calibri" w:hAnsi="Calibri" w:cs="Calibri"/>
        </w:rPr>
      </w:pPr>
      <w:r>
        <w:rPr>
          <w:rStyle w:val="hps"/>
          <w:rFonts w:ascii="Calibri" w:hAnsi="Calibri" w:cs="Calibri"/>
        </w:rPr>
        <w:lastRenderedPageBreak/>
        <w:t xml:space="preserve">Navigate </w:t>
      </w:r>
      <w:r w:rsidRPr="00D229EF">
        <w:rPr>
          <w:rStyle w:val="hps"/>
          <w:rFonts w:ascii="Calibri" w:hAnsi="Calibri" w:cs="Calibri"/>
        </w:rPr>
        <w:t xml:space="preserve">in </w:t>
      </w:r>
      <w:r w:rsidR="002E04C4" w:rsidRPr="00D229EF">
        <w:rPr>
          <w:rStyle w:val="hps"/>
          <w:rFonts w:ascii="Calibri" w:hAnsi="Calibri" w:cs="Calibri"/>
        </w:rPr>
        <w:t>Eclipse</w:t>
      </w:r>
      <w:r w:rsidR="00D45656">
        <w:rPr>
          <w:rStyle w:val="hps"/>
          <w:rFonts w:ascii="Calibri" w:hAnsi="Calibri" w:cs="Calibri"/>
        </w:rPr>
        <w:t xml:space="preserve"> </w:t>
      </w:r>
      <w:r>
        <w:rPr>
          <w:rStyle w:val="hps"/>
          <w:rFonts w:ascii="Calibri" w:hAnsi="Calibri" w:cs="Calibri"/>
        </w:rPr>
        <w:t>to your storefront cartridge.</w:t>
      </w:r>
      <w:r w:rsidR="00D45656">
        <w:rPr>
          <w:rStyle w:val="hps"/>
          <w:rFonts w:ascii="Calibri" w:hAnsi="Calibri" w:cs="Calibri"/>
        </w:rPr>
        <w:t xml:space="preserve"> Other </w:t>
      </w:r>
      <w:r w:rsidR="00F95C70">
        <w:rPr>
          <w:rStyle w:val="hps"/>
          <w:rFonts w:ascii="Calibri" w:hAnsi="Calibri" w:cs="Calibri"/>
        </w:rPr>
        <w:t>editor</w:t>
      </w:r>
      <w:r w:rsidR="00D45656">
        <w:rPr>
          <w:rStyle w:val="hps"/>
          <w:rFonts w:ascii="Calibri" w:hAnsi="Calibri" w:cs="Calibri"/>
        </w:rPr>
        <w:t>s maybe used, the</w:t>
      </w:r>
      <w:r w:rsidR="00F95C70">
        <w:rPr>
          <w:rStyle w:val="hps"/>
          <w:rFonts w:ascii="Calibri" w:hAnsi="Calibri" w:cs="Calibri"/>
        </w:rPr>
        <w:t xml:space="preserve"> following</w:t>
      </w:r>
      <w:r w:rsidR="00D45656">
        <w:rPr>
          <w:rStyle w:val="hps"/>
          <w:rFonts w:ascii="Calibri" w:hAnsi="Calibri" w:cs="Calibri"/>
        </w:rPr>
        <w:t xml:space="preserve"> steps are documented </w:t>
      </w:r>
      <w:r w:rsidR="00F95C70">
        <w:rPr>
          <w:rStyle w:val="hps"/>
          <w:rFonts w:ascii="Calibri" w:hAnsi="Calibri" w:cs="Calibri"/>
        </w:rPr>
        <w:t xml:space="preserve">for </w:t>
      </w:r>
      <w:r w:rsidR="00D45656">
        <w:rPr>
          <w:rStyle w:val="hps"/>
          <w:rFonts w:ascii="Calibri" w:hAnsi="Calibri" w:cs="Calibri"/>
        </w:rPr>
        <w:t>us</w:t>
      </w:r>
      <w:r w:rsidR="00F95C70">
        <w:rPr>
          <w:rStyle w:val="hps"/>
          <w:rFonts w:ascii="Calibri" w:hAnsi="Calibri" w:cs="Calibri"/>
        </w:rPr>
        <w:t>e with</w:t>
      </w:r>
      <w:r w:rsidR="00D45656">
        <w:rPr>
          <w:rStyle w:val="hps"/>
          <w:rFonts w:ascii="Calibri" w:hAnsi="Calibri" w:cs="Calibri"/>
        </w:rPr>
        <w:t xml:space="preserve"> Eclipse.  Please reference the </w:t>
      </w:r>
      <w:proofErr w:type="spellStart"/>
      <w:r w:rsidR="00D45656">
        <w:rPr>
          <w:rStyle w:val="hps"/>
          <w:rFonts w:ascii="Calibri" w:hAnsi="Calibri" w:cs="Calibri"/>
        </w:rPr>
        <w:t>Demandware</w:t>
      </w:r>
      <w:proofErr w:type="spellEnd"/>
      <w:r w:rsidR="00D45656">
        <w:rPr>
          <w:rStyle w:val="hps"/>
          <w:rFonts w:ascii="Calibri" w:hAnsi="Calibri" w:cs="Calibri"/>
        </w:rPr>
        <w:t xml:space="preserve"> Test Drive documentation for further information.</w:t>
      </w:r>
      <w:r w:rsidR="00D45656">
        <w:rPr>
          <w:rStyle w:val="hps"/>
          <w:rFonts w:ascii="Calibri" w:hAnsi="Calibri" w:cs="Calibri"/>
        </w:rPr>
        <w:br/>
      </w:r>
      <w:r w:rsidR="00D45656">
        <w:rPr>
          <w:rStyle w:val="hps"/>
          <w:rFonts w:ascii="Calibri" w:hAnsi="Calibri" w:cs="Calibri"/>
        </w:rPr>
        <w:br/>
      </w:r>
      <w:r w:rsidR="00E13AED" w:rsidRPr="00BD5332">
        <w:rPr>
          <w:rFonts w:cs="Calibri"/>
          <w:noProof/>
        </w:rPr>
        <w:drawing>
          <wp:anchor distT="0" distB="0" distL="114300" distR="114300" simplePos="0" relativeHeight="251678720" behindDoc="0" locked="0" layoutInCell="1" allowOverlap="1" wp14:anchorId="439744A5" wp14:editId="1D3134AD">
            <wp:simplePos x="0" y="0"/>
            <wp:positionH relativeFrom="column">
              <wp:posOffset>935279</wp:posOffset>
            </wp:positionH>
            <wp:positionV relativeFrom="paragraph">
              <wp:posOffset>680314</wp:posOffset>
            </wp:positionV>
            <wp:extent cx="2685669" cy="2465222"/>
            <wp:effectExtent l="19050" t="0" r="381" b="0"/>
            <wp:wrapTopAndBottom/>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685669" cy="2465222"/>
                    </a:xfrm>
                    <a:prstGeom prst="rect">
                      <a:avLst/>
                    </a:prstGeom>
                    <a:noFill/>
                    <a:ln w="9525">
                      <a:noFill/>
                      <a:miter lim="800000"/>
                      <a:headEnd/>
                      <a:tailEnd/>
                    </a:ln>
                  </pic:spPr>
                </pic:pic>
              </a:graphicData>
            </a:graphic>
          </wp:anchor>
        </w:drawing>
      </w:r>
    </w:p>
    <w:p w:rsidR="00E13AED" w:rsidRDefault="00E13AED" w:rsidP="00BC2CCA">
      <w:pPr>
        <w:pStyle w:val="BodyText"/>
        <w:numPr>
          <w:ilvl w:val="6"/>
          <w:numId w:val="25"/>
        </w:numPr>
        <w:ind w:left="1440"/>
        <w:jc w:val="left"/>
        <w:rPr>
          <w:rStyle w:val="hps"/>
          <w:rFonts w:ascii="Calibri" w:hAnsi="Calibri" w:cs="Calibri"/>
        </w:rPr>
      </w:pPr>
      <w:r w:rsidRPr="00BC2CCA">
        <w:rPr>
          <w:rFonts w:ascii="Calibri" w:hAnsi="Calibri" w:cs="Calibri"/>
          <w:noProof/>
        </w:rPr>
        <w:drawing>
          <wp:anchor distT="0" distB="0" distL="114300" distR="114300" simplePos="0" relativeHeight="251675648" behindDoc="0" locked="0" layoutInCell="1" allowOverlap="1" wp14:anchorId="03BE964F" wp14:editId="419916C9">
            <wp:simplePos x="0" y="0"/>
            <wp:positionH relativeFrom="column">
              <wp:posOffset>149860</wp:posOffset>
            </wp:positionH>
            <wp:positionV relativeFrom="paragraph">
              <wp:posOffset>542925</wp:posOffset>
            </wp:positionV>
            <wp:extent cx="6059805" cy="958215"/>
            <wp:effectExtent l="19050" t="0" r="0" b="0"/>
            <wp:wrapTopAndBottom/>
            <wp:docPr id="40" name="Рисунок 1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7" cstate="print"/>
                    <a:srcRect r="2114"/>
                    <a:stretch>
                      <a:fillRect/>
                    </a:stretch>
                  </pic:blipFill>
                  <pic:spPr>
                    <a:xfrm>
                      <a:off x="0" y="0"/>
                      <a:ext cx="6059805" cy="958215"/>
                    </a:xfrm>
                    <a:prstGeom prst="rect">
                      <a:avLst/>
                    </a:prstGeom>
                  </pic:spPr>
                </pic:pic>
              </a:graphicData>
            </a:graphic>
          </wp:anchor>
        </w:drawing>
      </w:r>
      <w:r w:rsidR="00B07C97">
        <w:rPr>
          <w:rStyle w:val="hps"/>
          <w:rFonts w:ascii="Calibri" w:hAnsi="Calibri" w:cs="Calibri"/>
        </w:rPr>
        <w:t>O</w:t>
      </w:r>
      <w:r w:rsidR="0018232D">
        <w:rPr>
          <w:rStyle w:val="hps"/>
          <w:rFonts w:ascii="Calibri" w:hAnsi="Calibri" w:cs="Calibri"/>
        </w:rPr>
        <w:t xml:space="preserve">pen </w:t>
      </w:r>
      <w:r w:rsidR="00377438">
        <w:rPr>
          <w:rStyle w:val="hps"/>
          <w:rFonts w:ascii="Calibri" w:hAnsi="Calibri" w:cs="Calibri"/>
        </w:rPr>
        <w:t>the T</w:t>
      </w:r>
      <w:r w:rsidR="0018232D">
        <w:rPr>
          <w:rStyle w:val="hps"/>
          <w:rFonts w:ascii="Calibri" w:hAnsi="Calibri" w:cs="Calibri"/>
        </w:rPr>
        <w:t>emplate</w:t>
      </w:r>
      <w:r w:rsidR="00377438">
        <w:rPr>
          <w:rStyle w:val="hps"/>
          <w:rFonts w:ascii="Calibri" w:hAnsi="Calibri" w:cs="Calibri"/>
        </w:rPr>
        <w:t xml:space="preserve"> folder navigate to </w:t>
      </w:r>
      <w:r w:rsidR="0018232D" w:rsidRPr="002354F1">
        <w:rPr>
          <w:rStyle w:val="hps"/>
          <w:rFonts w:ascii="Calibri" w:hAnsi="Calibri" w:cs="Calibri"/>
        </w:rPr>
        <w:t>checkout/billing/</w:t>
      </w:r>
      <w:proofErr w:type="spellStart"/>
      <w:r w:rsidR="0018232D" w:rsidRPr="002354F1">
        <w:rPr>
          <w:rStyle w:val="hps"/>
          <w:rFonts w:ascii="Calibri" w:hAnsi="Calibri" w:cs="Calibri"/>
        </w:rPr>
        <w:t>billing.isml</w:t>
      </w:r>
      <w:proofErr w:type="spellEnd"/>
      <w:r w:rsidR="00B07C97">
        <w:rPr>
          <w:rStyle w:val="hps"/>
          <w:rFonts w:ascii="Calibri" w:hAnsi="Calibri" w:cs="Calibri"/>
        </w:rPr>
        <w:t xml:space="preserve"> </w:t>
      </w:r>
      <w:r w:rsidR="00D45656">
        <w:rPr>
          <w:rStyle w:val="hps"/>
          <w:rFonts w:ascii="Calibri" w:hAnsi="Calibri" w:cs="Calibri"/>
        </w:rPr>
        <w:t xml:space="preserve"> (as shown above) </w:t>
      </w:r>
      <w:r w:rsidR="00B07C97">
        <w:rPr>
          <w:rStyle w:val="hps"/>
          <w:rFonts w:ascii="Calibri" w:hAnsi="Calibri" w:cs="Calibri"/>
        </w:rPr>
        <w:t xml:space="preserve">and find </w:t>
      </w:r>
      <w:r w:rsidR="00D45656">
        <w:rPr>
          <w:rStyle w:val="hps"/>
          <w:rFonts w:ascii="Calibri" w:hAnsi="Calibri" w:cs="Calibri"/>
        </w:rPr>
        <w:t xml:space="preserve">the billing address </w:t>
      </w:r>
      <w:r w:rsidR="00B07C97">
        <w:rPr>
          <w:rStyle w:val="hps"/>
          <w:rFonts w:ascii="Calibri" w:hAnsi="Calibri" w:cs="Calibri"/>
        </w:rPr>
        <w:t xml:space="preserve">line that </w:t>
      </w:r>
      <w:r w:rsidR="00B07C97" w:rsidRPr="00B07C97">
        <w:rPr>
          <w:rStyle w:val="hps"/>
          <w:rFonts w:ascii="Calibri" w:hAnsi="Calibri" w:cs="Calibri"/>
        </w:rPr>
        <w:t>displayed in the screenshot</w:t>
      </w:r>
      <w:r w:rsidR="00D45656">
        <w:rPr>
          <w:rStyle w:val="hps"/>
          <w:rFonts w:ascii="Calibri" w:hAnsi="Calibri" w:cs="Calibri"/>
        </w:rPr>
        <w:t xml:space="preserve"> below.</w:t>
      </w:r>
    </w:p>
    <w:p w:rsidR="00E13AED" w:rsidRDefault="00E13AED" w:rsidP="00BC2CCA">
      <w:pPr>
        <w:pStyle w:val="BodyText"/>
        <w:jc w:val="left"/>
        <w:rPr>
          <w:rStyle w:val="hps"/>
          <w:rFonts w:ascii="Calibri" w:hAnsi="Calibri" w:cs="Calibri"/>
        </w:rPr>
      </w:pPr>
    </w:p>
    <w:p w:rsidR="00E13AED" w:rsidRDefault="00656FC9" w:rsidP="00BC2CCA">
      <w:pPr>
        <w:pStyle w:val="BodyText"/>
        <w:numPr>
          <w:ilvl w:val="6"/>
          <w:numId w:val="25"/>
        </w:numPr>
        <w:ind w:left="1440"/>
        <w:jc w:val="left"/>
        <w:rPr>
          <w:rStyle w:val="hps"/>
          <w:rFonts w:ascii="Calibri" w:hAnsi="Calibri" w:cs="Calibri"/>
        </w:rPr>
      </w:pPr>
      <w:r>
        <w:rPr>
          <w:rStyle w:val="hps"/>
          <w:rFonts w:ascii="Calibri" w:hAnsi="Calibri" w:cs="Calibri"/>
        </w:rPr>
        <w:t>Insert</w:t>
      </w:r>
      <w:r w:rsidR="0018232D">
        <w:rPr>
          <w:rStyle w:val="hps"/>
          <w:rFonts w:ascii="Calibri" w:hAnsi="Calibri" w:cs="Calibri"/>
        </w:rPr>
        <w:t xml:space="preserve"> </w:t>
      </w:r>
      <w:r w:rsidR="00D45656">
        <w:rPr>
          <w:rStyle w:val="hps"/>
          <w:rFonts w:ascii="Calibri" w:hAnsi="Calibri" w:cs="Calibri"/>
        </w:rPr>
        <w:t>these additional lines of</w:t>
      </w:r>
      <w:r w:rsidR="0018232D">
        <w:rPr>
          <w:rStyle w:val="hps"/>
          <w:rFonts w:ascii="Calibri" w:hAnsi="Calibri" w:cs="Calibri"/>
        </w:rPr>
        <w:t xml:space="preserve"> code</w:t>
      </w:r>
      <w:r w:rsidR="00D45656">
        <w:rPr>
          <w:rStyle w:val="hps"/>
          <w:rFonts w:ascii="Calibri" w:hAnsi="Calibri" w:cs="Calibri"/>
        </w:rPr>
        <w:t xml:space="preserve"> (as shown in the example)</w:t>
      </w:r>
      <w:r w:rsidR="0018232D">
        <w:rPr>
          <w:rStyle w:val="hps"/>
          <w:rFonts w:ascii="Calibri" w:hAnsi="Calibri" w:cs="Calibri"/>
        </w:rPr>
        <w:t xml:space="preserve"> and </w:t>
      </w:r>
      <w:r w:rsidR="00EB18F1" w:rsidRPr="00BC2CCA">
        <w:rPr>
          <w:rStyle w:val="hps"/>
          <w:rFonts w:ascii="Calibri" w:hAnsi="Calibri" w:cs="Calibri"/>
          <w:b/>
        </w:rPr>
        <w:t>save the file</w:t>
      </w:r>
      <w:r w:rsidR="003720CB">
        <w:rPr>
          <w:rStyle w:val="hps"/>
          <w:rFonts w:ascii="Calibri" w:hAnsi="Calibri" w:cs="Calibri"/>
          <w:b/>
        </w:rPr>
        <w:t>.</w:t>
      </w:r>
    </w:p>
    <w:p w:rsidR="000324BB" w:rsidRPr="000324BB" w:rsidRDefault="000324BB" w:rsidP="00F774D4">
      <w:pPr>
        <w:pStyle w:val="BodyText"/>
        <w:ind w:left="1440"/>
        <w:rPr>
          <w:rFonts w:ascii="Calibri" w:hAnsi="Calibri" w:cs="Calibri"/>
        </w:rPr>
      </w:pPr>
      <w:r w:rsidRPr="000324BB">
        <w:rPr>
          <w:rFonts w:ascii="Consolas" w:eastAsiaTheme="minorHAnsi" w:hAnsi="Consolas" w:cs="Consolas"/>
          <w:color w:val="008080"/>
          <w:sz w:val="20"/>
          <w:szCs w:val="20"/>
        </w:rPr>
        <w:t>&lt;</w:t>
      </w:r>
      <w:proofErr w:type="spellStart"/>
      <w:r w:rsidRPr="000324BB">
        <w:rPr>
          <w:rFonts w:ascii="Consolas" w:eastAsiaTheme="minorHAnsi" w:hAnsi="Consolas" w:cs="Consolas"/>
          <w:color w:val="3F7F7F"/>
          <w:sz w:val="20"/>
          <w:szCs w:val="20"/>
        </w:rPr>
        <w:t>isif</w:t>
      </w:r>
      <w:proofErr w:type="spellEnd"/>
      <w:r w:rsidRPr="000324BB">
        <w:rPr>
          <w:rFonts w:ascii="Consolas" w:eastAsiaTheme="minorHAnsi" w:hAnsi="Consolas" w:cs="Consolas"/>
          <w:sz w:val="20"/>
          <w:szCs w:val="20"/>
        </w:rPr>
        <w:t xml:space="preserve"> </w:t>
      </w:r>
      <w:r w:rsidRPr="000324BB">
        <w:rPr>
          <w:rFonts w:ascii="Consolas" w:eastAsiaTheme="minorHAnsi" w:hAnsi="Consolas" w:cs="Consolas"/>
          <w:color w:val="7F007F"/>
          <w:sz w:val="20"/>
          <w:szCs w:val="20"/>
        </w:rPr>
        <w:t>condition</w:t>
      </w:r>
      <w:r w:rsidRPr="000324BB">
        <w:rPr>
          <w:rFonts w:ascii="Consolas" w:eastAsiaTheme="minorHAnsi" w:hAnsi="Consolas" w:cs="Consolas"/>
          <w:color w:val="000000"/>
          <w:sz w:val="20"/>
          <w:szCs w:val="20"/>
        </w:rPr>
        <w:t>=</w:t>
      </w:r>
      <w:r w:rsidRPr="000324BB">
        <w:rPr>
          <w:rFonts w:ascii="Consolas" w:eastAsiaTheme="minorHAnsi" w:hAnsi="Consolas" w:cs="Consolas"/>
          <w:i/>
          <w:iCs/>
          <w:color w:val="2A00FF"/>
          <w:sz w:val="20"/>
          <w:szCs w:val="20"/>
        </w:rPr>
        <w:t>"${</w:t>
      </w:r>
      <w:proofErr w:type="gramStart"/>
      <w:r w:rsidRPr="000324BB">
        <w:rPr>
          <w:rFonts w:ascii="Consolas" w:eastAsiaTheme="minorHAnsi" w:hAnsi="Consolas" w:cs="Consolas"/>
          <w:i/>
          <w:iCs/>
          <w:color w:val="2A00FF"/>
          <w:sz w:val="20"/>
          <w:szCs w:val="20"/>
        </w:rPr>
        <w:t>!empty</w:t>
      </w:r>
      <w:proofErr w:type="gramEnd"/>
      <w:r w:rsidRPr="000324BB">
        <w:rPr>
          <w:rFonts w:ascii="Consolas" w:eastAsiaTheme="minorHAnsi" w:hAnsi="Consolas" w:cs="Consolas"/>
          <w:i/>
          <w:iCs/>
          <w:color w:val="2A00FF"/>
          <w:sz w:val="20"/>
          <w:szCs w:val="20"/>
        </w:rPr>
        <w:t>(</w:t>
      </w:r>
      <w:proofErr w:type="spellStart"/>
      <w:r w:rsidRPr="000324BB">
        <w:rPr>
          <w:rFonts w:ascii="Consolas" w:eastAsiaTheme="minorHAnsi" w:hAnsi="Consolas" w:cs="Consolas"/>
          <w:i/>
          <w:iCs/>
          <w:color w:val="2A00FF"/>
          <w:sz w:val="20"/>
          <w:szCs w:val="20"/>
        </w:rPr>
        <w:t>pdict.KountOrderStatus</w:t>
      </w:r>
      <w:proofErr w:type="spellEnd"/>
      <w:r w:rsidRPr="000324BB">
        <w:rPr>
          <w:rFonts w:ascii="Consolas" w:eastAsiaTheme="minorHAnsi" w:hAnsi="Consolas" w:cs="Consolas"/>
          <w:i/>
          <w:iCs/>
          <w:color w:val="2A00FF"/>
          <w:sz w:val="20"/>
          <w:szCs w:val="20"/>
        </w:rPr>
        <w:t xml:space="preserve">) &amp;&amp; </w:t>
      </w:r>
      <w:proofErr w:type="spellStart"/>
      <w:r w:rsidRPr="000324BB">
        <w:rPr>
          <w:rFonts w:ascii="Consolas" w:eastAsiaTheme="minorHAnsi" w:hAnsi="Consolas" w:cs="Consolas"/>
          <w:i/>
          <w:iCs/>
          <w:color w:val="2A00FF"/>
          <w:sz w:val="20"/>
          <w:szCs w:val="20"/>
        </w:rPr>
        <w:t>pdict.KountOrderStatus</w:t>
      </w:r>
      <w:proofErr w:type="spellEnd"/>
      <w:r w:rsidRPr="000324BB">
        <w:rPr>
          <w:rFonts w:ascii="Consolas" w:eastAsiaTheme="minorHAnsi" w:hAnsi="Consolas" w:cs="Consolas"/>
          <w:i/>
          <w:iCs/>
          <w:color w:val="2A00FF"/>
          <w:sz w:val="20"/>
          <w:szCs w:val="20"/>
        </w:rPr>
        <w:t xml:space="preserve"> == 'DECLINED'}"</w:t>
      </w:r>
      <w:r w:rsidRPr="000324BB">
        <w:rPr>
          <w:rFonts w:ascii="Consolas" w:eastAsiaTheme="minorHAnsi" w:hAnsi="Consolas" w:cs="Consolas"/>
          <w:color w:val="008080"/>
          <w:sz w:val="20"/>
          <w:szCs w:val="20"/>
        </w:rPr>
        <w:t>&gt;</w:t>
      </w:r>
    </w:p>
    <w:p w:rsidR="000324BB" w:rsidRPr="000324BB" w:rsidRDefault="000324BB" w:rsidP="00F774D4">
      <w:pPr>
        <w:autoSpaceDE w:val="0"/>
        <w:autoSpaceDN w:val="0"/>
        <w:adjustRightInd w:val="0"/>
        <w:spacing w:after="0" w:line="240" w:lineRule="auto"/>
        <w:ind w:left="1440"/>
        <w:rPr>
          <w:rFonts w:ascii="Consolas" w:eastAsiaTheme="minorHAnsi" w:hAnsi="Consolas" w:cs="Consolas"/>
          <w:sz w:val="20"/>
          <w:szCs w:val="20"/>
        </w:rPr>
      </w:pPr>
      <w:r w:rsidRPr="000324BB">
        <w:rPr>
          <w:rFonts w:ascii="Consolas" w:eastAsiaTheme="minorHAnsi" w:hAnsi="Consolas" w:cs="Consolas"/>
          <w:color w:val="000000"/>
          <w:sz w:val="20"/>
          <w:szCs w:val="20"/>
        </w:rPr>
        <w:tab/>
      </w:r>
      <w:r w:rsidRPr="000324BB">
        <w:rPr>
          <w:rFonts w:ascii="Consolas" w:eastAsiaTheme="minorHAnsi" w:hAnsi="Consolas" w:cs="Consolas"/>
          <w:color w:val="008080"/>
          <w:sz w:val="20"/>
          <w:szCs w:val="20"/>
        </w:rPr>
        <w:t>&lt;</w:t>
      </w:r>
      <w:r w:rsidRPr="000324BB">
        <w:rPr>
          <w:rFonts w:ascii="Consolas" w:eastAsiaTheme="minorHAnsi" w:hAnsi="Consolas" w:cs="Consolas"/>
          <w:color w:val="3F7F7F"/>
          <w:sz w:val="20"/>
          <w:szCs w:val="20"/>
        </w:rPr>
        <w:t>div</w:t>
      </w:r>
      <w:r w:rsidRPr="000324BB">
        <w:rPr>
          <w:rFonts w:ascii="Consolas" w:eastAsiaTheme="minorHAnsi" w:hAnsi="Consolas" w:cs="Consolas"/>
          <w:sz w:val="20"/>
          <w:szCs w:val="20"/>
        </w:rPr>
        <w:t xml:space="preserve"> </w:t>
      </w:r>
      <w:r w:rsidRPr="000324BB">
        <w:rPr>
          <w:rFonts w:ascii="Consolas" w:eastAsiaTheme="minorHAnsi" w:hAnsi="Consolas" w:cs="Consolas"/>
          <w:color w:val="7F007F"/>
          <w:sz w:val="20"/>
          <w:szCs w:val="20"/>
        </w:rPr>
        <w:t>class</w:t>
      </w:r>
      <w:r w:rsidRPr="000324BB">
        <w:rPr>
          <w:rFonts w:ascii="Consolas" w:eastAsiaTheme="minorHAnsi" w:hAnsi="Consolas" w:cs="Consolas"/>
          <w:color w:val="000000"/>
          <w:sz w:val="20"/>
          <w:szCs w:val="20"/>
        </w:rPr>
        <w:t>=</w:t>
      </w:r>
      <w:r w:rsidRPr="000324BB">
        <w:rPr>
          <w:rFonts w:ascii="Consolas" w:eastAsiaTheme="minorHAnsi" w:hAnsi="Consolas" w:cs="Consolas"/>
          <w:i/>
          <w:iCs/>
          <w:color w:val="2A00FF"/>
          <w:sz w:val="20"/>
          <w:szCs w:val="20"/>
        </w:rPr>
        <w:t>"error-message"</w:t>
      </w:r>
      <w:r w:rsidRPr="000324BB">
        <w:rPr>
          <w:rFonts w:ascii="Consolas" w:eastAsiaTheme="minorHAnsi" w:hAnsi="Consolas" w:cs="Consolas"/>
          <w:color w:val="008080"/>
          <w:sz w:val="20"/>
          <w:szCs w:val="20"/>
        </w:rPr>
        <w:t>&gt;</w:t>
      </w:r>
    </w:p>
    <w:p w:rsidR="000324BB" w:rsidRDefault="000324BB" w:rsidP="00F774D4">
      <w:pPr>
        <w:autoSpaceDE w:val="0"/>
        <w:autoSpaceDN w:val="0"/>
        <w:adjustRightInd w:val="0"/>
        <w:spacing w:after="0" w:line="240" w:lineRule="auto"/>
        <w:ind w:left="1440"/>
        <w:rPr>
          <w:rFonts w:ascii="Consolas" w:eastAsiaTheme="minorHAnsi" w:hAnsi="Consolas" w:cs="Consolas"/>
          <w:color w:val="008080"/>
          <w:sz w:val="20"/>
          <w:szCs w:val="20"/>
        </w:rPr>
      </w:pPr>
      <w:r>
        <w:rPr>
          <w:rFonts w:ascii="Consolas" w:eastAsiaTheme="minorHAnsi" w:hAnsi="Consolas" w:cs="Consolas"/>
          <w:color w:val="3F7F7F"/>
          <w:sz w:val="20"/>
          <w:szCs w:val="20"/>
        </w:rPr>
        <w:t>&lt;</w:t>
      </w:r>
      <w:proofErr w:type="spellStart"/>
      <w:r>
        <w:rPr>
          <w:rFonts w:ascii="Consolas" w:eastAsiaTheme="minorHAnsi" w:hAnsi="Consolas" w:cs="Consolas"/>
          <w:color w:val="3F7F7F"/>
          <w:sz w:val="20"/>
          <w:szCs w:val="20"/>
        </w:rPr>
        <w:t>i</w:t>
      </w:r>
      <w:r w:rsidRPr="000324BB">
        <w:rPr>
          <w:rFonts w:ascii="Consolas" w:eastAsiaTheme="minorHAnsi" w:hAnsi="Consolas" w:cs="Consolas"/>
          <w:color w:val="3F7F7F"/>
          <w:sz w:val="20"/>
          <w:szCs w:val="20"/>
        </w:rPr>
        <w:t>sprint</w:t>
      </w:r>
      <w:proofErr w:type="spellEnd"/>
      <w:r w:rsidR="001317C5">
        <w:rPr>
          <w:rFonts w:ascii="Consolas" w:eastAsiaTheme="minorHAnsi" w:hAnsi="Consolas" w:cs="Consolas"/>
          <w:color w:val="3F7F7F"/>
          <w:sz w:val="20"/>
          <w:szCs w:val="20"/>
        </w:rPr>
        <w:t xml:space="preserve"> </w:t>
      </w:r>
      <w:r w:rsidRPr="000324BB">
        <w:rPr>
          <w:rFonts w:ascii="Consolas" w:eastAsiaTheme="minorHAnsi" w:hAnsi="Consolas" w:cs="Consolas"/>
          <w:color w:val="7F007F"/>
          <w:sz w:val="20"/>
          <w:szCs w:val="20"/>
        </w:rPr>
        <w:t>value</w:t>
      </w:r>
      <w:r w:rsidRPr="000324BB">
        <w:rPr>
          <w:rFonts w:ascii="Consolas" w:eastAsiaTheme="minorHAnsi" w:hAnsi="Consolas" w:cs="Consolas"/>
          <w:color w:val="000000"/>
          <w:sz w:val="20"/>
          <w:szCs w:val="20"/>
        </w:rPr>
        <w:t>=</w:t>
      </w:r>
      <w:r w:rsidRPr="000324BB">
        <w:rPr>
          <w:rFonts w:ascii="Consolas" w:eastAsiaTheme="minorHAnsi" w:hAnsi="Consolas" w:cs="Consolas"/>
          <w:i/>
          <w:iCs/>
          <w:color w:val="2A00FF"/>
          <w:sz w:val="20"/>
          <w:szCs w:val="20"/>
        </w:rPr>
        <w:t>"${</w:t>
      </w:r>
      <w:proofErr w:type="gramStart"/>
      <w:r w:rsidRPr="000324BB">
        <w:rPr>
          <w:rFonts w:ascii="Consolas" w:eastAsiaTheme="minorHAnsi" w:hAnsi="Consolas" w:cs="Consolas"/>
          <w:i/>
          <w:iCs/>
          <w:color w:val="2A00FF"/>
          <w:sz w:val="20"/>
          <w:szCs w:val="20"/>
        </w:rPr>
        <w:t>dw.web.Resource.msg(</w:t>
      </w:r>
      <w:proofErr w:type="gramEnd"/>
      <w:r w:rsidRPr="000324BB">
        <w:rPr>
          <w:rFonts w:ascii="Consolas" w:eastAsiaTheme="minorHAnsi" w:hAnsi="Consolas" w:cs="Consolas"/>
          <w:i/>
          <w:iCs/>
          <w:color w:val="2A00FF"/>
          <w:sz w:val="20"/>
          <w:szCs w:val="20"/>
        </w:rPr>
        <w:t>'kount.DECLINED','</w:t>
      </w:r>
      <w:proofErr w:type="spellStart"/>
      <w:r w:rsidRPr="000324BB">
        <w:rPr>
          <w:rFonts w:ascii="Consolas" w:eastAsiaTheme="minorHAnsi" w:hAnsi="Consolas" w:cs="Consolas"/>
          <w:i/>
          <w:iCs/>
          <w:color w:val="2A00FF"/>
          <w:sz w:val="20"/>
          <w:szCs w:val="20"/>
        </w:rPr>
        <w:t>kount</w:t>
      </w:r>
      <w:proofErr w:type="spellEnd"/>
      <w:r w:rsidRPr="000324BB">
        <w:rPr>
          <w:rFonts w:ascii="Consolas" w:eastAsiaTheme="minorHAnsi" w:hAnsi="Consolas" w:cs="Consolas"/>
          <w:i/>
          <w:iCs/>
          <w:color w:val="2A00FF"/>
          <w:sz w:val="20"/>
          <w:szCs w:val="20"/>
        </w:rPr>
        <w:t>',null)}"</w:t>
      </w:r>
      <w:r w:rsidRPr="000324BB">
        <w:rPr>
          <w:rFonts w:ascii="Consolas" w:eastAsiaTheme="minorHAnsi" w:hAnsi="Consolas" w:cs="Consolas"/>
          <w:sz w:val="20"/>
          <w:szCs w:val="20"/>
        </w:rPr>
        <w:t xml:space="preserve"> </w:t>
      </w:r>
      <w:r w:rsidRPr="000324BB">
        <w:rPr>
          <w:rFonts w:ascii="Consolas" w:eastAsiaTheme="minorHAnsi" w:hAnsi="Consolas" w:cs="Consolas"/>
          <w:color w:val="7F007F"/>
          <w:sz w:val="20"/>
          <w:szCs w:val="20"/>
        </w:rPr>
        <w:t>encoding</w:t>
      </w:r>
      <w:r w:rsidRPr="000324BB">
        <w:rPr>
          <w:rFonts w:ascii="Consolas" w:eastAsiaTheme="minorHAnsi" w:hAnsi="Consolas" w:cs="Consolas"/>
          <w:color w:val="000000"/>
          <w:sz w:val="20"/>
          <w:szCs w:val="20"/>
        </w:rPr>
        <w:t>=</w:t>
      </w:r>
      <w:r w:rsidRPr="000324BB">
        <w:rPr>
          <w:rFonts w:ascii="Consolas" w:eastAsiaTheme="minorHAnsi" w:hAnsi="Consolas" w:cs="Consolas"/>
          <w:i/>
          <w:iCs/>
          <w:color w:val="2A00FF"/>
          <w:sz w:val="20"/>
          <w:szCs w:val="20"/>
        </w:rPr>
        <w:t>"off"</w:t>
      </w:r>
      <w:r w:rsidRPr="000324BB">
        <w:rPr>
          <w:rFonts w:ascii="Consolas" w:eastAsiaTheme="minorHAnsi" w:hAnsi="Consolas" w:cs="Consolas"/>
          <w:color w:val="008080"/>
          <w:sz w:val="20"/>
          <w:szCs w:val="20"/>
        </w:rPr>
        <w:t>/&gt;</w:t>
      </w:r>
      <w:r w:rsidRPr="000324BB">
        <w:rPr>
          <w:rFonts w:ascii="Consolas" w:eastAsiaTheme="minorHAnsi" w:hAnsi="Consolas" w:cs="Consolas"/>
          <w:color w:val="000000"/>
          <w:sz w:val="20"/>
          <w:szCs w:val="20"/>
        </w:rPr>
        <w:t xml:space="preserve">  </w:t>
      </w:r>
      <w:r w:rsidRPr="000324BB">
        <w:rPr>
          <w:rFonts w:ascii="Consolas" w:eastAsiaTheme="minorHAnsi" w:hAnsi="Consolas" w:cs="Consolas"/>
          <w:color w:val="000000"/>
          <w:sz w:val="20"/>
          <w:szCs w:val="20"/>
        </w:rPr>
        <w:tab/>
      </w:r>
      <w:r w:rsidRPr="000324BB">
        <w:rPr>
          <w:rFonts w:ascii="Consolas" w:eastAsiaTheme="minorHAnsi" w:hAnsi="Consolas" w:cs="Consolas"/>
          <w:color w:val="008080"/>
          <w:sz w:val="20"/>
          <w:szCs w:val="20"/>
        </w:rPr>
        <w:t>&lt;/</w:t>
      </w:r>
      <w:r w:rsidRPr="000324BB">
        <w:rPr>
          <w:rFonts w:ascii="Consolas" w:eastAsiaTheme="minorHAnsi" w:hAnsi="Consolas" w:cs="Consolas"/>
          <w:color w:val="3F7F7F"/>
          <w:sz w:val="20"/>
          <w:szCs w:val="20"/>
        </w:rPr>
        <w:t>div</w:t>
      </w:r>
      <w:r w:rsidRPr="000324BB">
        <w:rPr>
          <w:rFonts w:ascii="Consolas" w:eastAsiaTheme="minorHAnsi" w:hAnsi="Consolas" w:cs="Consolas"/>
          <w:color w:val="008080"/>
          <w:sz w:val="20"/>
          <w:szCs w:val="20"/>
        </w:rPr>
        <w:t>&gt;</w:t>
      </w:r>
    </w:p>
    <w:p w:rsidR="002D7539" w:rsidRDefault="000324BB">
      <w:pPr>
        <w:autoSpaceDE w:val="0"/>
        <w:autoSpaceDN w:val="0"/>
        <w:adjustRightInd w:val="0"/>
        <w:spacing w:after="0" w:line="240" w:lineRule="auto"/>
        <w:ind w:left="1440"/>
        <w:rPr>
          <w:rFonts w:ascii="Consolas" w:eastAsiaTheme="minorHAnsi" w:hAnsi="Consolas" w:cs="Consolas"/>
          <w:color w:val="008080"/>
          <w:sz w:val="20"/>
          <w:szCs w:val="20"/>
        </w:rPr>
      </w:pPr>
      <w:r w:rsidRPr="000324BB">
        <w:rPr>
          <w:rFonts w:ascii="Consolas" w:eastAsiaTheme="minorHAnsi" w:hAnsi="Consolas" w:cs="Consolas"/>
          <w:color w:val="000000"/>
          <w:sz w:val="20"/>
          <w:szCs w:val="20"/>
        </w:rPr>
        <w:t xml:space="preserve"> </w:t>
      </w:r>
      <w:r w:rsidRPr="000324BB">
        <w:rPr>
          <w:rFonts w:ascii="Consolas" w:eastAsiaTheme="minorHAnsi" w:hAnsi="Consolas" w:cs="Consolas"/>
          <w:color w:val="008080"/>
          <w:sz w:val="20"/>
          <w:szCs w:val="20"/>
        </w:rPr>
        <w:t>&lt;/</w:t>
      </w:r>
      <w:proofErr w:type="spellStart"/>
      <w:r w:rsidRPr="000324BB">
        <w:rPr>
          <w:rFonts w:ascii="Consolas" w:eastAsiaTheme="minorHAnsi" w:hAnsi="Consolas" w:cs="Consolas"/>
          <w:color w:val="3F7F7F"/>
          <w:sz w:val="20"/>
          <w:szCs w:val="20"/>
        </w:rPr>
        <w:t>isif</w:t>
      </w:r>
      <w:proofErr w:type="spellEnd"/>
      <w:r w:rsidRPr="000324BB">
        <w:rPr>
          <w:rFonts w:ascii="Consolas" w:eastAsiaTheme="minorHAnsi" w:hAnsi="Consolas" w:cs="Consolas"/>
          <w:color w:val="008080"/>
          <w:sz w:val="20"/>
          <w:szCs w:val="20"/>
        </w:rPr>
        <w:t>&gt;</w:t>
      </w:r>
      <w:r w:rsidR="00D45656">
        <w:rPr>
          <w:rFonts w:ascii="Consolas" w:eastAsiaTheme="minorHAnsi" w:hAnsi="Consolas" w:cs="Consolas"/>
          <w:color w:val="008080"/>
          <w:sz w:val="20"/>
          <w:szCs w:val="20"/>
        </w:rPr>
        <w:br/>
      </w:r>
    </w:p>
    <w:p w:rsidR="00E13AED" w:rsidRDefault="00EB18F1" w:rsidP="00BC2CCA">
      <w:pPr>
        <w:pStyle w:val="BodyText"/>
        <w:numPr>
          <w:ilvl w:val="6"/>
          <w:numId w:val="25"/>
        </w:numPr>
        <w:ind w:left="1440"/>
        <w:jc w:val="left"/>
        <w:rPr>
          <w:rStyle w:val="hps"/>
          <w:rFonts w:ascii="Calibri" w:hAnsi="Calibri" w:cs="Calibri"/>
        </w:rPr>
      </w:pPr>
      <w:r w:rsidRPr="00BC2CCA">
        <w:rPr>
          <w:rStyle w:val="hps"/>
          <w:rFonts w:ascii="Calibri" w:hAnsi="Calibri" w:cs="Calibri"/>
        </w:rPr>
        <w:t>Remain</w:t>
      </w:r>
      <w:r w:rsidR="003720CB">
        <w:rPr>
          <w:rStyle w:val="hps"/>
          <w:rFonts w:cs="Calibri"/>
        </w:rPr>
        <w:t>ing</w:t>
      </w:r>
      <w:r w:rsidRPr="00BC2CCA">
        <w:rPr>
          <w:rStyle w:val="hps"/>
          <w:rFonts w:ascii="Calibri" w:hAnsi="Calibri" w:cs="Calibri"/>
        </w:rPr>
        <w:t xml:space="preserve"> within the</w:t>
      </w:r>
      <w:r w:rsidR="003720CB">
        <w:rPr>
          <w:rStyle w:val="hps"/>
          <w:rFonts w:cs="Calibri"/>
        </w:rPr>
        <w:t xml:space="preserve"> Template folder, navigate to </w:t>
      </w:r>
      <w:r w:rsidR="00365CBA" w:rsidRPr="00010026">
        <w:rPr>
          <w:rFonts w:ascii="Calibri" w:hAnsi="Calibri" w:cs="Calibri"/>
          <w:noProof/>
        </w:rPr>
        <w:drawing>
          <wp:inline distT="0" distB="0" distL="0" distR="0" wp14:anchorId="290BFECD" wp14:editId="4C3AD9E2">
            <wp:extent cx="4767635" cy="683812"/>
            <wp:effectExtent l="19050" t="0" r="0" b="0"/>
            <wp:docPr id="3" name="Рисунок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cstate="print"/>
                    <a:stretch>
                      <a:fillRect/>
                    </a:stretch>
                  </pic:blipFill>
                  <pic:spPr>
                    <a:xfrm>
                      <a:off x="0" y="0"/>
                      <a:ext cx="4786802" cy="686561"/>
                    </a:xfrm>
                    <a:prstGeom prst="rect">
                      <a:avLst/>
                    </a:prstGeom>
                  </pic:spPr>
                </pic:pic>
              </a:graphicData>
            </a:graphic>
          </wp:inline>
        </w:drawing>
      </w:r>
      <w:r w:rsidR="00CA383A">
        <w:rPr>
          <w:rStyle w:val="hps"/>
          <w:rFonts w:ascii="Calibri" w:hAnsi="Calibri" w:cs="Calibri"/>
        </w:rPr>
        <w:t>checkout</w:t>
      </w:r>
      <w:r w:rsidR="0018232D" w:rsidRPr="002354F1">
        <w:rPr>
          <w:rStyle w:val="hps"/>
          <w:rFonts w:ascii="Calibri" w:hAnsi="Calibri" w:cs="Calibri"/>
        </w:rPr>
        <w:t>/</w:t>
      </w:r>
      <w:r w:rsidR="00CA383A">
        <w:rPr>
          <w:rStyle w:val="hps"/>
          <w:rFonts w:ascii="Calibri" w:hAnsi="Calibri" w:cs="Calibri"/>
        </w:rPr>
        <w:t>billing/</w:t>
      </w:r>
      <w:proofErr w:type="spellStart"/>
      <w:r w:rsidR="00CA383A">
        <w:rPr>
          <w:rStyle w:val="hps"/>
          <w:rFonts w:ascii="Calibri" w:hAnsi="Calibri" w:cs="Calibri"/>
        </w:rPr>
        <w:t>paymentmethods.isml</w:t>
      </w:r>
      <w:proofErr w:type="spellEnd"/>
      <w:r w:rsidR="005D7C5C">
        <w:rPr>
          <w:rStyle w:val="hps"/>
          <w:rFonts w:ascii="Calibri" w:hAnsi="Calibri" w:cs="Calibri"/>
        </w:rPr>
        <w:t xml:space="preserve"> and find line </w:t>
      </w:r>
      <w:r w:rsidR="005D7C5C" w:rsidRPr="00B07C97">
        <w:rPr>
          <w:rStyle w:val="hps"/>
          <w:rFonts w:ascii="Calibri" w:hAnsi="Calibri" w:cs="Calibri"/>
        </w:rPr>
        <w:t>displayed in the screenshot</w:t>
      </w:r>
      <w:r w:rsidR="003720CB">
        <w:rPr>
          <w:rStyle w:val="hps"/>
          <w:rFonts w:ascii="Calibri" w:hAnsi="Calibri" w:cs="Calibri"/>
        </w:rPr>
        <w:t xml:space="preserve"> below. (Tip: Turn on Line No.’s to locate.)</w:t>
      </w:r>
      <w:r w:rsidR="003720CB">
        <w:rPr>
          <w:rStyle w:val="hps"/>
          <w:rFonts w:ascii="Calibri" w:hAnsi="Calibri" w:cs="Calibri"/>
        </w:rPr>
        <w:br/>
      </w:r>
      <w:r w:rsidR="003720CB">
        <w:rPr>
          <w:rStyle w:val="hps"/>
          <w:rFonts w:ascii="Calibri" w:hAnsi="Calibri" w:cs="Calibri"/>
        </w:rPr>
        <w:br/>
      </w:r>
      <w:r w:rsidR="000753AF">
        <w:rPr>
          <w:rStyle w:val="hps"/>
          <w:rFonts w:ascii="Calibri" w:hAnsi="Calibri" w:cs="Calibri"/>
        </w:rPr>
        <w:t>I</w:t>
      </w:r>
      <w:r w:rsidR="000753AF" w:rsidRPr="003720CB">
        <w:rPr>
          <w:rStyle w:val="hps"/>
          <w:rFonts w:ascii="Calibri" w:hAnsi="Calibri" w:cs="Calibri"/>
        </w:rPr>
        <w:t xml:space="preserve">nsert </w:t>
      </w:r>
      <w:r w:rsidR="003720CB">
        <w:rPr>
          <w:rStyle w:val="hps"/>
          <w:rFonts w:ascii="Calibri" w:hAnsi="Calibri" w:cs="Calibri"/>
        </w:rPr>
        <w:t>the additional line of</w:t>
      </w:r>
      <w:r w:rsidR="000753AF" w:rsidRPr="003720CB">
        <w:rPr>
          <w:rStyle w:val="hps"/>
          <w:rFonts w:ascii="Calibri" w:hAnsi="Calibri" w:cs="Calibri"/>
        </w:rPr>
        <w:t xml:space="preserve"> code</w:t>
      </w:r>
      <w:r w:rsidR="003720CB">
        <w:rPr>
          <w:rStyle w:val="hps"/>
          <w:rFonts w:ascii="Calibri" w:hAnsi="Calibri" w:cs="Calibri"/>
        </w:rPr>
        <w:t xml:space="preserve"> (as shown in the example)</w:t>
      </w:r>
      <w:r w:rsidR="000753AF" w:rsidRPr="003720CB">
        <w:rPr>
          <w:rStyle w:val="hps"/>
          <w:rFonts w:ascii="Calibri" w:hAnsi="Calibri" w:cs="Calibri"/>
        </w:rPr>
        <w:t xml:space="preserve"> and </w:t>
      </w:r>
      <w:r w:rsidRPr="00BC2CCA">
        <w:rPr>
          <w:rStyle w:val="hps"/>
          <w:rFonts w:ascii="Calibri" w:hAnsi="Calibri" w:cs="Calibri"/>
          <w:b/>
        </w:rPr>
        <w:t>save the file</w:t>
      </w:r>
      <w:r w:rsidR="003720CB">
        <w:rPr>
          <w:rStyle w:val="hps"/>
          <w:rFonts w:ascii="Calibri" w:hAnsi="Calibri" w:cs="Calibri"/>
        </w:rPr>
        <w:t>.</w:t>
      </w:r>
    </w:p>
    <w:p w:rsidR="000753AF" w:rsidRPr="00BC2CCA" w:rsidRDefault="00EB18F1" w:rsidP="00F774D4">
      <w:pPr>
        <w:pStyle w:val="BodyText"/>
        <w:ind w:left="1440"/>
        <w:rPr>
          <w:rFonts w:ascii="Calibri" w:eastAsiaTheme="minorHAnsi" w:hAnsi="Calibri" w:cs="Calibri"/>
          <w:sz w:val="20"/>
          <w:szCs w:val="20"/>
        </w:rPr>
      </w:pPr>
      <w:r w:rsidRPr="00BC2CCA">
        <w:rPr>
          <w:rFonts w:ascii="Consolas" w:eastAsiaTheme="minorHAnsi" w:hAnsi="Consolas" w:cs="Consolas"/>
          <w:color w:val="3F7F7F"/>
          <w:sz w:val="20"/>
          <w:szCs w:val="20"/>
        </w:rPr>
        <w:t>&lt;</w:t>
      </w:r>
      <w:proofErr w:type="spellStart"/>
      <w:r w:rsidRPr="00BC2CCA">
        <w:rPr>
          <w:rFonts w:ascii="Consolas" w:eastAsiaTheme="minorHAnsi" w:hAnsi="Consolas" w:cs="Consolas"/>
          <w:color w:val="3F7F7F"/>
          <w:sz w:val="20"/>
          <w:szCs w:val="20"/>
        </w:rPr>
        <w:t>isinclude</w:t>
      </w:r>
      <w:proofErr w:type="spellEnd"/>
      <w:r w:rsidRPr="00BC2CCA">
        <w:rPr>
          <w:rFonts w:ascii="Calibri" w:eastAsiaTheme="minorHAnsi" w:hAnsi="Calibri" w:cs="Calibri"/>
          <w:sz w:val="20"/>
          <w:szCs w:val="20"/>
        </w:rPr>
        <w:t xml:space="preserve"> </w:t>
      </w:r>
      <w:proofErr w:type="spellStart"/>
      <w:r w:rsidRPr="00BC2CCA">
        <w:rPr>
          <w:rFonts w:ascii="Consolas" w:eastAsiaTheme="minorHAnsi" w:hAnsi="Consolas" w:cs="Consolas"/>
          <w:color w:val="7F007F"/>
          <w:sz w:val="20"/>
          <w:szCs w:val="20"/>
        </w:rPr>
        <w:t>url</w:t>
      </w:r>
      <w:proofErr w:type="spellEnd"/>
      <w:r w:rsidRPr="00BC2CCA">
        <w:rPr>
          <w:rFonts w:ascii="Consolas" w:eastAsiaTheme="minorHAnsi" w:hAnsi="Consolas" w:cs="Consolas"/>
          <w:i/>
          <w:iCs/>
          <w:color w:val="2A00FF"/>
          <w:sz w:val="20"/>
          <w:szCs w:val="20"/>
        </w:rPr>
        <w:t>="${</w:t>
      </w:r>
      <w:proofErr w:type="gramStart"/>
      <w:r w:rsidRPr="00BC2CCA">
        <w:rPr>
          <w:rFonts w:ascii="Consolas" w:eastAsiaTheme="minorHAnsi" w:hAnsi="Consolas" w:cs="Consolas"/>
          <w:i/>
          <w:iCs/>
          <w:color w:val="2A00FF"/>
          <w:sz w:val="20"/>
          <w:szCs w:val="20"/>
        </w:rPr>
        <w:t>URLUtils.url(</w:t>
      </w:r>
      <w:proofErr w:type="gramEnd"/>
      <w:r w:rsidRPr="00BC2CCA">
        <w:rPr>
          <w:rFonts w:ascii="Consolas" w:eastAsiaTheme="minorHAnsi" w:hAnsi="Consolas" w:cs="Consolas"/>
          <w:i/>
          <w:iCs/>
          <w:color w:val="2A00FF"/>
          <w:sz w:val="20"/>
          <w:szCs w:val="20"/>
        </w:rPr>
        <w:t>'K-</w:t>
      </w:r>
      <w:proofErr w:type="spellStart"/>
      <w:r w:rsidRPr="00BC2CCA">
        <w:rPr>
          <w:rFonts w:ascii="Consolas" w:eastAsiaTheme="minorHAnsi" w:hAnsi="Consolas" w:cs="Consolas"/>
          <w:i/>
          <w:iCs/>
          <w:color w:val="2A00FF"/>
          <w:sz w:val="20"/>
          <w:szCs w:val="20"/>
        </w:rPr>
        <w:t>DataCollector</w:t>
      </w:r>
      <w:proofErr w:type="spellEnd"/>
      <w:r w:rsidRPr="00BC2CCA">
        <w:rPr>
          <w:rFonts w:ascii="Consolas" w:eastAsiaTheme="minorHAnsi" w:hAnsi="Consolas" w:cs="Consolas"/>
          <w:i/>
          <w:iCs/>
          <w:color w:val="2A00FF"/>
          <w:sz w:val="20"/>
          <w:szCs w:val="20"/>
        </w:rPr>
        <w:t>')}"/</w:t>
      </w:r>
      <w:r w:rsidRPr="00BC2CCA">
        <w:rPr>
          <w:rFonts w:ascii="Consolas" w:eastAsiaTheme="minorHAnsi" w:hAnsi="Consolas" w:cs="Consolas"/>
          <w:color w:val="3F7F7F"/>
          <w:sz w:val="20"/>
          <w:szCs w:val="20"/>
        </w:rPr>
        <w:t>&gt;</w:t>
      </w:r>
    </w:p>
    <w:p w:rsidR="0018232D" w:rsidRDefault="00F65DBC" w:rsidP="00F774D4">
      <w:pPr>
        <w:pStyle w:val="BodyText"/>
        <w:numPr>
          <w:ilvl w:val="6"/>
          <w:numId w:val="25"/>
        </w:numPr>
        <w:ind w:left="1440"/>
        <w:rPr>
          <w:rStyle w:val="hps"/>
          <w:rFonts w:ascii="Calibri" w:hAnsi="Calibri" w:cs="Calibri"/>
        </w:rPr>
      </w:pPr>
      <w:r w:rsidRPr="003720CB">
        <w:rPr>
          <w:rStyle w:val="hps"/>
          <w:rFonts w:ascii="Calibri" w:hAnsi="Calibri" w:cs="Calibri"/>
        </w:rPr>
        <w:lastRenderedPageBreak/>
        <w:t xml:space="preserve">Open </w:t>
      </w:r>
      <w:r w:rsidR="00F90F30">
        <w:rPr>
          <w:rStyle w:val="hps"/>
          <w:rFonts w:ascii="Calibri" w:hAnsi="Calibri" w:cs="Calibri"/>
        </w:rPr>
        <w:t>the P</w:t>
      </w:r>
      <w:r w:rsidRPr="003720CB">
        <w:rPr>
          <w:rStyle w:val="hps"/>
          <w:rFonts w:ascii="Calibri" w:hAnsi="Calibri" w:cs="Calibri"/>
        </w:rPr>
        <w:t>ipeline</w:t>
      </w:r>
      <w:r w:rsidR="00F90F30">
        <w:rPr>
          <w:rStyle w:val="hps"/>
          <w:rFonts w:ascii="Calibri" w:hAnsi="Calibri" w:cs="Calibri"/>
        </w:rPr>
        <w:t xml:space="preserve"> folder, navigate to</w:t>
      </w:r>
      <w:r w:rsidRPr="003720CB">
        <w:rPr>
          <w:rStyle w:val="hps"/>
          <w:rFonts w:ascii="Calibri" w:hAnsi="Calibri" w:cs="Calibri"/>
        </w:rPr>
        <w:t xml:space="preserve"> COPlaceOrde</w:t>
      </w:r>
      <w:r w:rsidR="00F90F30">
        <w:rPr>
          <w:rStyle w:val="hps"/>
          <w:rFonts w:ascii="Calibri" w:hAnsi="Calibri" w:cs="Calibri"/>
        </w:rPr>
        <w:t>r</w:t>
      </w:r>
      <w:r w:rsidRPr="003720CB">
        <w:rPr>
          <w:rStyle w:val="hps"/>
          <w:rFonts w:ascii="Calibri" w:hAnsi="Calibri" w:cs="Calibri"/>
        </w:rPr>
        <w:t>.xml (</w:t>
      </w:r>
      <w:r w:rsidR="00F90F30">
        <w:rPr>
          <w:rStyle w:val="hps"/>
          <w:rFonts w:ascii="Calibri" w:hAnsi="Calibri" w:cs="Calibri"/>
        </w:rPr>
        <w:t>Tip: U</w:t>
      </w:r>
      <w:r w:rsidRPr="003720CB">
        <w:rPr>
          <w:rStyle w:val="hps"/>
          <w:rFonts w:ascii="Calibri" w:hAnsi="Calibri" w:cs="Calibri"/>
        </w:rPr>
        <w:t xml:space="preserve">se </w:t>
      </w:r>
      <w:proofErr w:type="spellStart"/>
      <w:r w:rsidRPr="003720CB">
        <w:rPr>
          <w:rStyle w:val="hps"/>
          <w:rFonts w:ascii="Calibri" w:hAnsi="Calibri" w:cs="Calibri"/>
        </w:rPr>
        <w:t>Ctrl+Shift+R</w:t>
      </w:r>
      <w:proofErr w:type="spellEnd"/>
      <w:r w:rsidRPr="003720CB">
        <w:rPr>
          <w:rStyle w:val="hps"/>
          <w:rFonts w:ascii="Calibri" w:hAnsi="Calibri" w:cs="Calibri"/>
        </w:rPr>
        <w:t xml:space="preserve"> </w:t>
      </w:r>
      <w:r w:rsidR="00F90F30">
        <w:rPr>
          <w:rStyle w:val="hps"/>
          <w:rFonts w:ascii="Calibri" w:hAnsi="Calibri" w:cs="Calibri"/>
        </w:rPr>
        <w:t>to</w:t>
      </w:r>
      <w:r w:rsidRPr="003720CB">
        <w:rPr>
          <w:rStyle w:val="hps"/>
          <w:rFonts w:ascii="Calibri" w:hAnsi="Calibri" w:cs="Calibri"/>
        </w:rPr>
        <w:t xml:space="preserve"> search</w:t>
      </w:r>
      <w:r w:rsidR="00F90F30">
        <w:rPr>
          <w:rStyle w:val="hps"/>
          <w:rFonts w:ascii="Calibri" w:hAnsi="Calibri" w:cs="Calibri"/>
        </w:rPr>
        <w:t xml:space="preserve"> </w:t>
      </w:r>
      <w:r w:rsidR="00E355E4" w:rsidRPr="003720CB">
        <w:rPr>
          <w:rStyle w:val="hps"/>
          <w:rFonts w:ascii="Calibri" w:hAnsi="Calibri" w:cs="Calibri"/>
        </w:rPr>
        <w:t xml:space="preserve">if you </w:t>
      </w:r>
      <w:r w:rsidR="00F90F30">
        <w:rPr>
          <w:rStyle w:val="hps"/>
          <w:rFonts w:ascii="Calibri" w:hAnsi="Calibri" w:cs="Calibri"/>
        </w:rPr>
        <w:t xml:space="preserve">are </w:t>
      </w:r>
      <w:r w:rsidR="00E355E4" w:rsidRPr="003720CB">
        <w:rPr>
          <w:rStyle w:val="hps"/>
          <w:rFonts w:ascii="Calibri" w:hAnsi="Calibri" w:cs="Calibri"/>
        </w:rPr>
        <w:t>us</w:t>
      </w:r>
      <w:r w:rsidR="00F90F30">
        <w:rPr>
          <w:rStyle w:val="hps"/>
          <w:rFonts w:ascii="Calibri" w:hAnsi="Calibri" w:cs="Calibri"/>
        </w:rPr>
        <w:t>ing</w:t>
      </w:r>
      <w:r w:rsidR="00E355E4" w:rsidRPr="003720CB">
        <w:rPr>
          <w:rStyle w:val="hps"/>
          <w:rFonts w:ascii="Calibri" w:hAnsi="Calibri" w:cs="Calibri"/>
        </w:rPr>
        <w:t xml:space="preserve"> Ec</w:t>
      </w:r>
      <w:r w:rsidR="00E355E4">
        <w:rPr>
          <w:rStyle w:val="hps"/>
          <w:rFonts w:ascii="Calibri" w:hAnsi="Calibri" w:cs="Calibri"/>
        </w:rPr>
        <w:t>lipse</w:t>
      </w:r>
      <w:r>
        <w:rPr>
          <w:rStyle w:val="hps"/>
          <w:rFonts w:ascii="Calibri" w:hAnsi="Calibri" w:cs="Calibri"/>
        </w:rPr>
        <w:t>)</w:t>
      </w:r>
      <w:r w:rsidR="001A758D">
        <w:rPr>
          <w:rStyle w:val="hps"/>
          <w:rFonts w:ascii="Calibri" w:hAnsi="Calibri" w:cs="Calibri"/>
        </w:rPr>
        <w:t xml:space="preserve"> and insert Call Node</w:t>
      </w:r>
      <w:r w:rsidR="0059182B">
        <w:rPr>
          <w:rStyle w:val="hps"/>
          <w:rFonts w:ascii="Calibri" w:hAnsi="Calibri" w:cs="Calibri"/>
        </w:rPr>
        <w:t>, insert some changes</w:t>
      </w:r>
      <w:r w:rsidR="0018232D">
        <w:rPr>
          <w:rStyle w:val="hps"/>
          <w:rFonts w:ascii="Calibri" w:hAnsi="Calibri" w:cs="Calibri"/>
        </w:rPr>
        <w:t>:</w:t>
      </w:r>
    </w:p>
    <w:p w:rsidR="001C3D1C" w:rsidRDefault="00030271" w:rsidP="001C3D1C">
      <w:pPr>
        <w:pStyle w:val="BodyText"/>
        <w:numPr>
          <w:ilvl w:val="0"/>
          <w:numId w:val="36"/>
        </w:numPr>
        <w:rPr>
          <w:rStyle w:val="hps"/>
          <w:rFonts w:ascii="Calibri" w:hAnsi="Calibri" w:cs="Calibri"/>
        </w:rPr>
      </w:pPr>
      <w:r>
        <w:rPr>
          <w:rFonts w:ascii="Calibri" w:hAnsi="Calibri" w:cs="Calibri"/>
          <w:noProof/>
        </w:rPr>
        <w:drawing>
          <wp:anchor distT="0" distB="0" distL="114300" distR="114300" simplePos="0" relativeHeight="251672576" behindDoc="0" locked="0" layoutInCell="1" allowOverlap="1" wp14:anchorId="1B84896C" wp14:editId="4698C2C2">
            <wp:simplePos x="0" y="0"/>
            <wp:positionH relativeFrom="column">
              <wp:posOffset>66495</wp:posOffset>
            </wp:positionH>
            <wp:positionV relativeFrom="paragraph">
              <wp:posOffset>225197</wp:posOffset>
            </wp:positionV>
            <wp:extent cx="6191969" cy="2622431"/>
            <wp:effectExtent l="19050" t="0" r="0" b="0"/>
            <wp:wrapNone/>
            <wp:docPr id="21" name="Рисунок 2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9" cstate="print"/>
                    <a:stretch>
                      <a:fillRect/>
                    </a:stretch>
                  </pic:blipFill>
                  <pic:spPr>
                    <a:xfrm>
                      <a:off x="0" y="0"/>
                      <a:ext cx="6191969" cy="2622431"/>
                    </a:xfrm>
                    <a:prstGeom prst="rect">
                      <a:avLst/>
                    </a:prstGeom>
                  </pic:spPr>
                </pic:pic>
              </a:graphicData>
            </a:graphic>
          </wp:anchor>
        </w:drawing>
      </w:r>
      <w:r w:rsidR="0014006E">
        <w:rPr>
          <w:rStyle w:val="hps"/>
          <w:rFonts w:ascii="Calibri" w:hAnsi="Calibri" w:cs="Calibri"/>
        </w:rPr>
        <w:t xml:space="preserve">To create the </w:t>
      </w:r>
      <w:r w:rsidR="001C3D1C">
        <w:rPr>
          <w:rStyle w:val="hps"/>
          <w:rFonts w:ascii="Calibri" w:hAnsi="Calibri" w:cs="Calibri"/>
        </w:rPr>
        <w:t>Risk Inquiry Service(RIS)</w:t>
      </w:r>
      <w:r w:rsidR="0014006E">
        <w:rPr>
          <w:rStyle w:val="hps"/>
          <w:rFonts w:ascii="Calibri" w:hAnsi="Calibri" w:cs="Calibri"/>
        </w:rPr>
        <w:t xml:space="preserve"> post we must</w:t>
      </w:r>
      <w:r w:rsidR="001C3D1C">
        <w:rPr>
          <w:rStyle w:val="hps"/>
          <w:rFonts w:ascii="Calibri" w:hAnsi="Calibri" w:cs="Calibri"/>
        </w:rPr>
        <w:t xml:space="preserve"> </w:t>
      </w:r>
      <w:r w:rsidR="00812C96">
        <w:rPr>
          <w:rStyle w:val="hps"/>
          <w:rFonts w:ascii="Calibri" w:hAnsi="Calibri" w:cs="Calibri"/>
        </w:rPr>
        <w:t>insert K-</w:t>
      </w:r>
      <w:proofErr w:type="spellStart"/>
      <w:r w:rsidR="00812C96">
        <w:rPr>
          <w:rStyle w:val="hps"/>
          <w:rFonts w:ascii="Calibri" w:hAnsi="Calibri" w:cs="Calibri"/>
        </w:rPr>
        <w:t>PostRIS</w:t>
      </w:r>
      <w:proofErr w:type="spellEnd"/>
      <w:r w:rsidR="00F774D4">
        <w:rPr>
          <w:rStyle w:val="hps"/>
          <w:rFonts w:ascii="Calibri" w:hAnsi="Calibri" w:cs="Calibri"/>
        </w:rPr>
        <w:t xml:space="preserve"> </w:t>
      </w:r>
      <w:r w:rsidR="0014006E">
        <w:rPr>
          <w:rStyle w:val="hps"/>
          <w:rFonts w:ascii="Calibri" w:hAnsi="Calibri" w:cs="Calibri"/>
        </w:rPr>
        <w:t>C</w:t>
      </w:r>
      <w:r w:rsidR="00F774D4">
        <w:rPr>
          <w:rStyle w:val="hps"/>
          <w:rFonts w:ascii="Calibri" w:hAnsi="Calibri" w:cs="Calibri"/>
        </w:rPr>
        <w:t xml:space="preserve">all </w:t>
      </w:r>
      <w:r w:rsidR="0014006E">
        <w:rPr>
          <w:rStyle w:val="hps"/>
          <w:rFonts w:ascii="Calibri" w:hAnsi="Calibri" w:cs="Calibri"/>
        </w:rPr>
        <w:t>N</w:t>
      </w:r>
      <w:r w:rsidR="00F774D4">
        <w:rPr>
          <w:rStyle w:val="hps"/>
          <w:rFonts w:ascii="Calibri" w:hAnsi="Calibri" w:cs="Calibri"/>
        </w:rPr>
        <w:t>ode</w:t>
      </w:r>
    </w:p>
    <w:p w:rsidR="00030271" w:rsidRDefault="00030271" w:rsidP="001C3D1C">
      <w:pPr>
        <w:pStyle w:val="BodyText"/>
        <w:ind w:left="3240"/>
        <w:rPr>
          <w:rStyle w:val="hps"/>
          <w:rFonts w:ascii="Calibri" w:hAnsi="Calibri" w:cs="Calibri"/>
        </w:rPr>
      </w:pPr>
    </w:p>
    <w:p w:rsidR="00030271" w:rsidRDefault="00030271" w:rsidP="001C3D1C">
      <w:pPr>
        <w:pStyle w:val="BodyText"/>
        <w:ind w:left="3240"/>
        <w:rPr>
          <w:rStyle w:val="hps"/>
          <w:rFonts w:ascii="Calibri" w:hAnsi="Calibri" w:cs="Calibri"/>
        </w:rPr>
      </w:pPr>
    </w:p>
    <w:p w:rsidR="00030271" w:rsidRDefault="00030271" w:rsidP="001C3D1C">
      <w:pPr>
        <w:pStyle w:val="BodyText"/>
        <w:ind w:left="3240"/>
        <w:rPr>
          <w:rStyle w:val="hps"/>
          <w:rFonts w:ascii="Calibri" w:hAnsi="Calibri" w:cs="Calibri"/>
        </w:rPr>
      </w:pPr>
    </w:p>
    <w:p w:rsidR="00030271" w:rsidRDefault="00030271" w:rsidP="001C3D1C">
      <w:pPr>
        <w:pStyle w:val="BodyText"/>
        <w:ind w:left="3240"/>
        <w:rPr>
          <w:rStyle w:val="hps"/>
          <w:rFonts w:ascii="Calibri" w:hAnsi="Calibri" w:cs="Calibri"/>
        </w:rPr>
      </w:pPr>
    </w:p>
    <w:p w:rsidR="00030271" w:rsidRDefault="00030271" w:rsidP="001C3D1C">
      <w:pPr>
        <w:pStyle w:val="BodyText"/>
        <w:ind w:left="3240"/>
        <w:rPr>
          <w:rStyle w:val="hps"/>
          <w:rFonts w:ascii="Calibri" w:hAnsi="Calibri" w:cs="Calibri"/>
        </w:rPr>
      </w:pPr>
    </w:p>
    <w:p w:rsidR="00030271" w:rsidRDefault="00030271" w:rsidP="001C3D1C">
      <w:pPr>
        <w:pStyle w:val="BodyText"/>
        <w:ind w:left="3240"/>
        <w:rPr>
          <w:rStyle w:val="hps"/>
          <w:rFonts w:ascii="Calibri" w:hAnsi="Calibri" w:cs="Calibri"/>
        </w:rPr>
      </w:pPr>
    </w:p>
    <w:p w:rsidR="00030271" w:rsidRDefault="00030271" w:rsidP="001C3D1C">
      <w:pPr>
        <w:pStyle w:val="BodyText"/>
        <w:ind w:left="3240"/>
        <w:rPr>
          <w:rStyle w:val="hps"/>
          <w:rFonts w:ascii="Calibri" w:hAnsi="Calibri" w:cs="Calibri"/>
        </w:rPr>
      </w:pPr>
    </w:p>
    <w:p w:rsidR="00030271" w:rsidRDefault="00030271" w:rsidP="001C3D1C">
      <w:pPr>
        <w:pStyle w:val="BodyText"/>
        <w:ind w:left="3240"/>
        <w:rPr>
          <w:rStyle w:val="hps"/>
          <w:rFonts w:ascii="Calibri" w:hAnsi="Calibri" w:cs="Calibri"/>
        </w:rPr>
      </w:pPr>
    </w:p>
    <w:p w:rsidR="001C3D1C" w:rsidRDefault="001C3D1C" w:rsidP="00A326E8">
      <w:pPr>
        <w:pStyle w:val="BodyText"/>
        <w:rPr>
          <w:rStyle w:val="hps"/>
          <w:rFonts w:ascii="Calibri" w:hAnsi="Calibri" w:cs="Calibri"/>
        </w:rPr>
      </w:pPr>
    </w:p>
    <w:p w:rsidR="00E13AED" w:rsidRDefault="00F95C70" w:rsidP="00BC2CCA">
      <w:pPr>
        <w:pStyle w:val="BodyText"/>
        <w:numPr>
          <w:ilvl w:val="0"/>
          <w:numId w:val="36"/>
        </w:numPr>
        <w:jc w:val="left"/>
        <w:rPr>
          <w:rStyle w:val="hps"/>
          <w:rFonts w:ascii="Calibri" w:hAnsi="Calibri" w:cs="Calibri"/>
        </w:rPr>
      </w:pPr>
      <w:r>
        <w:rPr>
          <w:rStyle w:val="hps"/>
          <w:rFonts w:ascii="Calibri" w:hAnsi="Calibri" w:cs="Calibri"/>
        </w:rPr>
        <w:t>To</w:t>
      </w:r>
      <w:r w:rsidR="00196A48">
        <w:rPr>
          <w:rStyle w:val="hps"/>
          <w:rFonts w:ascii="Calibri" w:hAnsi="Calibri" w:cs="Calibri"/>
        </w:rPr>
        <w:t xml:space="preserve"> update </w:t>
      </w:r>
      <w:proofErr w:type="spellStart"/>
      <w:r w:rsidR="0014006E">
        <w:rPr>
          <w:rStyle w:val="hps"/>
          <w:rFonts w:ascii="Calibri" w:hAnsi="Calibri" w:cs="Calibri"/>
        </w:rPr>
        <w:t>Demandware</w:t>
      </w:r>
      <w:proofErr w:type="spellEnd"/>
      <w:r w:rsidR="0014006E">
        <w:rPr>
          <w:rStyle w:val="hps"/>
          <w:rFonts w:ascii="Calibri" w:hAnsi="Calibri" w:cs="Calibri"/>
        </w:rPr>
        <w:t xml:space="preserve"> with the results of the </w:t>
      </w:r>
      <w:proofErr w:type="spellStart"/>
      <w:r w:rsidR="0014006E">
        <w:rPr>
          <w:rStyle w:val="hps"/>
          <w:rFonts w:ascii="Calibri" w:hAnsi="Calibri" w:cs="Calibri"/>
        </w:rPr>
        <w:t>Kount</w:t>
      </w:r>
      <w:proofErr w:type="spellEnd"/>
      <w:r w:rsidR="0014006E">
        <w:rPr>
          <w:rStyle w:val="hps"/>
          <w:rFonts w:ascii="Calibri" w:hAnsi="Calibri" w:cs="Calibri"/>
        </w:rPr>
        <w:t xml:space="preserve"> Risk Evaluation, we must</w:t>
      </w:r>
      <w:r w:rsidR="000505C8">
        <w:rPr>
          <w:rStyle w:val="hps"/>
          <w:rFonts w:ascii="Calibri" w:hAnsi="Calibri" w:cs="Calibri"/>
        </w:rPr>
        <w:t xml:space="preserve"> insert</w:t>
      </w:r>
      <w:r w:rsidR="0014006E">
        <w:rPr>
          <w:rStyle w:val="hps"/>
          <w:rFonts w:ascii="Calibri" w:hAnsi="Calibri" w:cs="Calibri"/>
        </w:rPr>
        <w:t xml:space="preserve"> a</w:t>
      </w:r>
      <w:r w:rsidR="000505C8">
        <w:rPr>
          <w:rStyle w:val="hps"/>
          <w:rFonts w:ascii="Calibri" w:hAnsi="Calibri" w:cs="Calibri"/>
        </w:rPr>
        <w:t xml:space="preserve"> K-</w:t>
      </w:r>
      <w:proofErr w:type="spellStart"/>
      <w:r w:rsidR="000505C8">
        <w:rPr>
          <w:rStyle w:val="hps"/>
          <w:rFonts w:ascii="Calibri" w:hAnsi="Calibri" w:cs="Calibri"/>
        </w:rPr>
        <w:t>UpdateOrder</w:t>
      </w:r>
      <w:proofErr w:type="spellEnd"/>
      <w:r w:rsidR="00F774D4">
        <w:rPr>
          <w:rStyle w:val="hps"/>
          <w:rFonts w:ascii="Calibri" w:hAnsi="Calibri" w:cs="Calibri"/>
        </w:rPr>
        <w:t xml:space="preserve"> </w:t>
      </w:r>
      <w:r w:rsidR="0014006E">
        <w:rPr>
          <w:rStyle w:val="hps"/>
          <w:rFonts w:ascii="Calibri" w:hAnsi="Calibri" w:cs="Calibri"/>
        </w:rPr>
        <w:t>C</w:t>
      </w:r>
      <w:r w:rsidR="00F774D4">
        <w:rPr>
          <w:rStyle w:val="hps"/>
          <w:rFonts w:ascii="Calibri" w:hAnsi="Calibri" w:cs="Calibri"/>
        </w:rPr>
        <w:t xml:space="preserve">all </w:t>
      </w:r>
      <w:r w:rsidR="0014006E">
        <w:rPr>
          <w:rStyle w:val="hps"/>
          <w:rFonts w:ascii="Calibri" w:hAnsi="Calibri" w:cs="Calibri"/>
        </w:rPr>
        <w:t>N</w:t>
      </w:r>
      <w:r w:rsidR="00F774D4">
        <w:rPr>
          <w:rStyle w:val="hps"/>
          <w:rFonts w:ascii="Calibri" w:hAnsi="Calibri" w:cs="Calibri"/>
        </w:rPr>
        <w:t>ode</w:t>
      </w:r>
    </w:p>
    <w:p w:rsidR="00196A48" w:rsidRDefault="00A84B42" w:rsidP="008C2B84">
      <w:pPr>
        <w:pStyle w:val="BodyText"/>
        <w:rPr>
          <w:rStyle w:val="hps"/>
          <w:rFonts w:ascii="Calibri" w:hAnsi="Calibri" w:cs="Calibri"/>
        </w:rPr>
      </w:pPr>
      <w:r>
        <w:rPr>
          <w:rFonts w:ascii="Calibri" w:hAnsi="Calibri" w:cs="Calibri"/>
          <w:noProof/>
        </w:rPr>
        <w:drawing>
          <wp:inline distT="0" distB="0" distL="0" distR="0" wp14:anchorId="6D74741A" wp14:editId="2796EB4E">
            <wp:extent cx="6188710" cy="2545715"/>
            <wp:effectExtent l="19050" t="0" r="2540" b="0"/>
            <wp:docPr id="22" name="Рисунок 2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0" cstate="print"/>
                    <a:stretch>
                      <a:fillRect/>
                    </a:stretch>
                  </pic:blipFill>
                  <pic:spPr>
                    <a:xfrm>
                      <a:off x="0" y="0"/>
                      <a:ext cx="6188710" cy="2545715"/>
                    </a:xfrm>
                    <a:prstGeom prst="rect">
                      <a:avLst/>
                    </a:prstGeom>
                  </pic:spPr>
                </pic:pic>
              </a:graphicData>
            </a:graphic>
          </wp:inline>
        </w:drawing>
      </w:r>
    </w:p>
    <w:p w:rsidR="00E13AED" w:rsidRDefault="0014006E" w:rsidP="00BC2CCA">
      <w:pPr>
        <w:pStyle w:val="BodyText"/>
        <w:numPr>
          <w:ilvl w:val="0"/>
          <w:numId w:val="36"/>
        </w:numPr>
        <w:jc w:val="left"/>
        <w:rPr>
          <w:rStyle w:val="hps"/>
          <w:rFonts w:ascii="Calibri" w:hAnsi="Calibri" w:cs="Calibri"/>
        </w:rPr>
      </w:pPr>
      <w:r>
        <w:rPr>
          <w:rStyle w:val="hps"/>
          <w:rFonts w:ascii="Calibri" w:hAnsi="Calibri" w:cs="Calibri"/>
        </w:rPr>
        <w:t xml:space="preserve">A value must also be defined for order number. </w:t>
      </w:r>
      <w:r w:rsidR="00321691">
        <w:rPr>
          <w:rStyle w:val="hps"/>
          <w:rFonts w:ascii="Calibri" w:hAnsi="Calibri" w:cs="Calibri"/>
        </w:rPr>
        <w:t xml:space="preserve">Find Start Node </w:t>
      </w:r>
      <w:proofErr w:type="spellStart"/>
      <w:r w:rsidR="00321691">
        <w:rPr>
          <w:rStyle w:val="hps"/>
          <w:rFonts w:ascii="Calibri" w:hAnsi="Calibri" w:cs="Calibri"/>
        </w:rPr>
        <w:t>COPlaceOrder-CreateOrder</w:t>
      </w:r>
      <w:proofErr w:type="spellEnd"/>
      <w:r w:rsidR="00321691">
        <w:rPr>
          <w:rStyle w:val="hps"/>
          <w:rFonts w:ascii="Calibri" w:hAnsi="Calibri" w:cs="Calibri"/>
        </w:rPr>
        <w:t xml:space="preserve"> and insert value for </w:t>
      </w:r>
      <w:proofErr w:type="spellStart"/>
      <w:r w:rsidR="00321691">
        <w:rPr>
          <w:rStyle w:val="hps"/>
          <w:rFonts w:ascii="Calibri" w:hAnsi="Calibri" w:cs="Calibri"/>
        </w:rPr>
        <w:t>pipelet</w:t>
      </w:r>
      <w:proofErr w:type="spellEnd"/>
      <w:r w:rsidR="00321691">
        <w:rPr>
          <w:rStyle w:val="hps"/>
          <w:rFonts w:ascii="Calibri" w:hAnsi="Calibri" w:cs="Calibri"/>
        </w:rPr>
        <w:t xml:space="preserve"> </w:t>
      </w:r>
      <w:r w:rsidR="00321691" w:rsidRPr="0029434E">
        <w:rPr>
          <w:rStyle w:val="hps"/>
          <w:rFonts w:ascii="Calibri" w:hAnsi="Calibri" w:cs="Calibri"/>
        </w:rPr>
        <w:t>CreateOrder2,</w:t>
      </w:r>
      <w:r w:rsidR="00321691">
        <w:rPr>
          <w:rStyle w:val="hps"/>
          <w:rFonts w:ascii="Calibri" w:hAnsi="Calibri" w:cs="Calibri"/>
        </w:rPr>
        <w:t xml:space="preserve"> </w:t>
      </w:r>
      <w:r w:rsidR="00F95C70">
        <w:rPr>
          <w:rStyle w:val="hps"/>
          <w:rFonts w:ascii="Calibri" w:hAnsi="Calibri" w:cs="Calibri"/>
        </w:rPr>
        <w:t xml:space="preserve">the value for the </w:t>
      </w:r>
      <w:proofErr w:type="spellStart"/>
      <w:r w:rsidR="00EB18F1" w:rsidRPr="00BC2CCA">
        <w:rPr>
          <w:rStyle w:val="hps"/>
          <w:rFonts w:ascii="Calibri" w:hAnsi="Calibri" w:cs="Calibri"/>
          <w:i/>
        </w:rPr>
        <w:t>OrderNo</w:t>
      </w:r>
      <w:proofErr w:type="spellEnd"/>
      <w:r w:rsidR="00F95C70">
        <w:rPr>
          <w:rStyle w:val="hps"/>
          <w:rFonts w:ascii="Calibri" w:hAnsi="Calibri" w:cs="Calibri"/>
        </w:rPr>
        <w:t xml:space="preserve"> Property</w:t>
      </w:r>
      <w:r w:rsidR="00321691">
        <w:rPr>
          <w:rStyle w:val="hps"/>
          <w:rFonts w:ascii="Calibri" w:hAnsi="Calibri" w:cs="Calibri"/>
        </w:rPr>
        <w:t xml:space="preserve"> </w:t>
      </w:r>
      <w:r w:rsidR="00F95C70">
        <w:rPr>
          <w:rStyle w:val="hps"/>
          <w:rFonts w:ascii="Calibri" w:hAnsi="Calibri" w:cs="Calibri"/>
        </w:rPr>
        <w:t xml:space="preserve">equals </w:t>
      </w:r>
      <w:proofErr w:type="spellStart"/>
      <w:r w:rsidR="00EB18F1" w:rsidRPr="00BC2CCA">
        <w:rPr>
          <w:rStyle w:val="hps"/>
          <w:rFonts w:ascii="Calibri" w:hAnsi="Calibri" w:cs="Calibri"/>
          <w:b/>
        </w:rPr>
        <w:t>OrderNo</w:t>
      </w:r>
      <w:proofErr w:type="spellEnd"/>
    </w:p>
    <w:p w:rsidR="009F7F49" w:rsidRDefault="009F7F49" w:rsidP="009F7F49">
      <w:pPr>
        <w:pStyle w:val="BodyText"/>
        <w:rPr>
          <w:rStyle w:val="hps"/>
          <w:rFonts w:ascii="Calibri" w:hAnsi="Calibri" w:cs="Calibri"/>
        </w:rPr>
      </w:pPr>
    </w:p>
    <w:p w:rsidR="009F7F49" w:rsidRDefault="009F7F49" w:rsidP="009F7F49">
      <w:pPr>
        <w:pStyle w:val="BodyText"/>
        <w:rPr>
          <w:rStyle w:val="hps"/>
          <w:rFonts w:ascii="Calibri" w:hAnsi="Calibri" w:cs="Calibri"/>
        </w:rPr>
      </w:pPr>
    </w:p>
    <w:p w:rsidR="009F7F49" w:rsidRDefault="009F7F49" w:rsidP="009F7F49">
      <w:pPr>
        <w:pStyle w:val="BodyText"/>
        <w:rPr>
          <w:rStyle w:val="hps"/>
          <w:rFonts w:ascii="Calibri" w:hAnsi="Calibri" w:cs="Calibri"/>
        </w:rPr>
      </w:pPr>
    </w:p>
    <w:p w:rsidR="009F7F49" w:rsidRDefault="009F7F49" w:rsidP="009F7F49">
      <w:pPr>
        <w:pStyle w:val="BodyText"/>
        <w:rPr>
          <w:rStyle w:val="hps"/>
          <w:rFonts w:ascii="Calibri" w:hAnsi="Calibri" w:cs="Calibri"/>
        </w:rPr>
      </w:pPr>
    </w:p>
    <w:p w:rsidR="009F7F49" w:rsidRDefault="009F7F49" w:rsidP="009F7F49">
      <w:pPr>
        <w:pStyle w:val="BodyText"/>
        <w:rPr>
          <w:rStyle w:val="hps"/>
          <w:rFonts w:ascii="Calibri" w:hAnsi="Calibri" w:cs="Calibri"/>
        </w:rPr>
      </w:pPr>
    </w:p>
    <w:p w:rsidR="009F7F49" w:rsidRDefault="00365CBA" w:rsidP="009F7F49">
      <w:pPr>
        <w:pStyle w:val="BodyText"/>
        <w:rPr>
          <w:rStyle w:val="hps"/>
          <w:rFonts w:ascii="Calibri" w:hAnsi="Calibri" w:cs="Calibri"/>
        </w:rPr>
      </w:pPr>
      <w:r w:rsidRPr="00010026">
        <w:rPr>
          <w:rFonts w:ascii="Calibri" w:hAnsi="Calibri" w:cs="Calibri"/>
          <w:noProof/>
        </w:rPr>
        <w:lastRenderedPageBreak/>
        <w:drawing>
          <wp:anchor distT="0" distB="0" distL="114300" distR="114300" simplePos="0" relativeHeight="251666432" behindDoc="1" locked="0" layoutInCell="1" allowOverlap="1" wp14:anchorId="63CDCB5A" wp14:editId="68FF287D">
            <wp:simplePos x="0" y="0"/>
            <wp:positionH relativeFrom="column">
              <wp:posOffset>438481</wp:posOffset>
            </wp:positionH>
            <wp:positionV relativeFrom="paragraph">
              <wp:posOffset>-373711</wp:posOffset>
            </wp:positionV>
            <wp:extent cx="5419339" cy="3045349"/>
            <wp:effectExtent l="19050" t="0" r="0" b="0"/>
            <wp:wrapNone/>
            <wp:docPr id="4" name="Рисунок 3" descr="Без имен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 имени-1.png"/>
                    <pic:cNvPicPr/>
                  </pic:nvPicPr>
                  <pic:blipFill>
                    <a:blip r:embed="rId41" cstate="print"/>
                    <a:stretch>
                      <a:fillRect/>
                    </a:stretch>
                  </pic:blipFill>
                  <pic:spPr>
                    <a:xfrm>
                      <a:off x="0" y="0"/>
                      <a:ext cx="5419339" cy="3045349"/>
                    </a:xfrm>
                    <a:prstGeom prst="rect">
                      <a:avLst/>
                    </a:prstGeom>
                  </pic:spPr>
                </pic:pic>
              </a:graphicData>
            </a:graphic>
          </wp:anchor>
        </w:drawing>
      </w:r>
    </w:p>
    <w:p w:rsidR="009F7F49" w:rsidRDefault="009F7F49" w:rsidP="009F7F49">
      <w:pPr>
        <w:pStyle w:val="BodyText"/>
        <w:rPr>
          <w:rStyle w:val="hps"/>
          <w:rFonts w:ascii="Calibri" w:hAnsi="Calibri" w:cs="Calibri"/>
        </w:rPr>
      </w:pPr>
    </w:p>
    <w:p w:rsidR="00F005C1" w:rsidRDefault="00F005C1" w:rsidP="009F7F49">
      <w:pPr>
        <w:pStyle w:val="BodyText"/>
        <w:rPr>
          <w:rStyle w:val="hps"/>
          <w:rFonts w:ascii="Calibri" w:hAnsi="Calibri" w:cs="Calibri"/>
        </w:rPr>
      </w:pPr>
    </w:p>
    <w:p w:rsidR="00F005C1" w:rsidRDefault="00F005C1" w:rsidP="009F7F49">
      <w:pPr>
        <w:pStyle w:val="BodyText"/>
        <w:rPr>
          <w:rStyle w:val="hps"/>
          <w:rFonts w:ascii="Calibri" w:hAnsi="Calibri" w:cs="Calibri"/>
        </w:rPr>
      </w:pPr>
    </w:p>
    <w:p w:rsidR="00F005C1" w:rsidRDefault="00F005C1" w:rsidP="009F7F49">
      <w:pPr>
        <w:pStyle w:val="BodyText"/>
        <w:rPr>
          <w:rStyle w:val="hps"/>
          <w:rFonts w:ascii="Calibri" w:hAnsi="Calibri" w:cs="Calibri"/>
        </w:rPr>
      </w:pPr>
    </w:p>
    <w:p w:rsidR="00F005C1" w:rsidRDefault="00F005C1" w:rsidP="009F7F49">
      <w:pPr>
        <w:pStyle w:val="BodyText"/>
        <w:rPr>
          <w:rStyle w:val="hps"/>
          <w:rFonts w:ascii="Calibri" w:hAnsi="Calibri" w:cs="Calibri"/>
        </w:rPr>
      </w:pPr>
    </w:p>
    <w:p w:rsidR="00F005C1" w:rsidRDefault="00F005C1" w:rsidP="009F7F49">
      <w:pPr>
        <w:pStyle w:val="BodyText"/>
        <w:rPr>
          <w:rStyle w:val="hps"/>
          <w:rFonts w:ascii="Calibri" w:hAnsi="Calibri" w:cs="Calibri"/>
        </w:rPr>
      </w:pPr>
    </w:p>
    <w:p w:rsidR="009F7F49" w:rsidRDefault="009F7F49" w:rsidP="009F7F49">
      <w:pPr>
        <w:pStyle w:val="BodyText"/>
        <w:rPr>
          <w:rStyle w:val="hps"/>
          <w:rFonts w:ascii="Calibri" w:hAnsi="Calibri" w:cs="Calibri"/>
        </w:rPr>
      </w:pPr>
    </w:p>
    <w:p w:rsidR="009F7F49" w:rsidRDefault="009F7F49" w:rsidP="009F7F49">
      <w:pPr>
        <w:pStyle w:val="BodyText"/>
        <w:rPr>
          <w:rStyle w:val="hps"/>
          <w:rFonts w:ascii="Calibri" w:hAnsi="Calibri" w:cs="Calibri"/>
        </w:rPr>
      </w:pPr>
    </w:p>
    <w:p w:rsidR="009F1FF5" w:rsidRDefault="009F1FF5" w:rsidP="009F7F49">
      <w:pPr>
        <w:pStyle w:val="BodyText"/>
        <w:rPr>
          <w:rStyle w:val="hps"/>
          <w:rFonts w:ascii="Calibri" w:hAnsi="Calibri" w:cs="Calibri"/>
        </w:rPr>
      </w:pPr>
    </w:p>
    <w:p w:rsidR="0018232D" w:rsidRDefault="0018232D" w:rsidP="0018232D">
      <w:pPr>
        <w:pStyle w:val="Heading2"/>
      </w:pPr>
      <w:bookmarkStart w:id="36" w:name="_Toc338404179"/>
      <w:bookmarkStart w:id="37" w:name="_Toc358635575"/>
      <w:r>
        <w:t>External Interfaces</w:t>
      </w:r>
      <w:bookmarkEnd w:id="36"/>
      <w:bookmarkEnd w:id="37"/>
    </w:p>
    <w:p w:rsidR="00DB7AA5" w:rsidRDefault="00DB7AA5" w:rsidP="00DB7AA5">
      <w:pPr>
        <w:ind w:left="1080"/>
      </w:pPr>
      <w:r>
        <w:t xml:space="preserve">The cartridge uses Event Notification System to </w:t>
      </w:r>
      <w:r w:rsidRPr="00DB7AA5">
        <w:t xml:space="preserve">synchronization </w:t>
      </w:r>
      <w:r>
        <w:t xml:space="preserve">with the </w:t>
      </w:r>
      <w:proofErr w:type="spellStart"/>
      <w:r>
        <w:t>Kount</w:t>
      </w:r>
      <w:proofErr w:type="spellEnd"/>
      <w:r>
        <w:t>.</w:t>
      </w:r>
    </w:p>
    <w:p w:rsidR="00DB7AA5" w:rsidRDefault="00DB7AA5" w:rsidP="00DB7AA5">
      <w:pPr>
        <w:ind w:left="372" w:firstLine="708"/>
        <w:rPr>
          <w:b/>
        </w:rPr>
      </w:pPr>
      <w:r>
        <w:rPr>
          <w:b/>
        </w:rPr>
        <w:t>Callback Pipelines:</w:t>
      </w:r>
    </w:p>
    <w:p w:rsidR="00DB7AA5" w:rsidRDefault="00DB7AA5" w:rsidP="00DB7AA5">
      <w:pPr>
        <w:ind w:left="1080"/>
      </w:pPr>
      <w:r>
        <w:t xml:space="preserve">For ENS we have set events and the </w:t>
      </w:r>
      <w:proofErr w:type="spellStart"/>
      <w:r>
        <w:t>Kount</w:t>
      </w:r>
      <w:proofErr w:type="spellEnd"/>
      <w:r>
        <w:t xml:space="preserve"> service notifies </w:t>
      </w:r>
      <w:proofErr w:type="spellStart"/>
      <w:r>
        <w:t>Demandware</w:t>
      </w:r>
      <w:proofErr w:type="spellEnd"/>
      <w:r>
        <w:t xml:space="preserve"> using callback. There </w:t>
      </w:r>
      <w:r w:rsidR="005C2CC2">
        <w:t>are several</w:t>
      </w:r>
      <w:r>
        <w:t xml:space="preserve"> callback pipelines that process the </w:t>
      </w:r>
      <w:r w:rsidR="005C2CC2">
        <w:t>following changes</w:t>
      </w:r>
      <w:r>
        <w:t>:</w:t>
      </w:r>
    </w:p>
    <w:p w:rsidR="00DB7AA5" w:rsidRDefault="00DB7AA5" w:rsidP="00DB7AA5">
      <w:pPr>
        <w:pStyle w:val="ListParagraph"/>
        <w:numPr>
          <w:ilvl w:val="0"/>
          <w:numId w:val="36"/>
        </w:numPr>
      </w:pPr>
      <w:proofErr w:type="spellStart"/>
      <w:r>
        <w:t>KountENS</w:t>
      </w:r>
      <w:proofErr w:type="spellEnd"/>
      <w:r>
        <w:t>-</w:t>
      </w:r>
      <w:r w:rsidRPr="00DB7AA5">
        <w:t xml:space="preserve"> </w:t>
      </w:r>
      <w:proofErr w:type="spellStart"/>
      <w:r w:rsidRPr="00DB7AA5">
        <w:t>EventClassifications</w:t>
      </w:r>
      <w:proofErr w:type="spellEnd"/>
      <w:r>
        <w:t xml:space="preserve"> – </w:t>
      </w:r>
      <w:r w:rsidR="005C2CC2">
        <w:t xml:space="preserve">determining </w:t>
      </w:r>
      <w:r w:rsidRPr="00DB7AA5">
        <w:t xml:space="preserve"> what kind </w:t>
      </w:r>
      <w:r>
        <w:t>of event comes</w:t>
      </w:r>
    </w:p>
    <w:p w:rsidR="00DB7AA5" w:rsidRDefault="005D5D5E" w:rsidP="00DB7AA5">
      <w:pPr>
        <w:pStyle w:val="ListParagraph"/>
        <w:numPr>
          <w:ilvl w:val="0"/>
          <w:numId w:val="36"/>
        </w:numPr>
      </w:pPr>
      <w:proofErr w:type="spellStart"/>
      <w:r>
        <w:t>KountENS</w:t>
      </w:r>
      <w:proofErr w:type="spellEnd"/>
      <w:r>
        <w:t>-</w:t>
      </w:r>
      <w:r w:rsidRPr="005D5D5E">
        <w:t xml:space="preserve"> </w:t>
      </w:r>
      <w:proofErr w:type="spellStart"/>
      <w:r w:rsidRPr="005D5D5E">
        <w:t>SpecialAlertTransaction</w:t>
      </w:r>
      <w:proofErr w:type="spellEnd"/>
      <w:r>
        <w:t xml:space="preserve">, </w:t>
      </w:r>
      <w:proofErr w:type="spellStart"/>
      <w:r w:rsidRPr="005D5D5E">
        <w:t>WorkflowStatusEdit</w:t>
      </w:r>
      <w:proofErr w:type="spellEnd"/>
      <w:r>
        <w:t xml:space="preserve">, </w:t>
      </w:r>
      <w:proofErr w:type="spellStart"/>
      <w:r w:rsidRPr="005D5D5E">
        <w:t>WorkflowReevaluate</w:t>
      </w:r>
      <w:proofErr w:type="spellEnd"/>
      <w:r>
        <w:t xml:space="preserve">, </w:t>
      </w:r>
      <w:proofErr w:type="spellStart"/>
      <w:r w:rsidRPr="005D5D5E">
        <w:t>RiskChangeScor</w:t>
      </w:r>
      <w:proofErr w:type="spellEnd"/>
      <w:r>
        <w:t xml:space="preserve">, </w:t>
      </w:r>
      <w:proofErr w:type="spellStart"/>
      <w:r w:rsidRPr="005D5D5E">
        <w:t>RiskChangeReply</w:t>
      </w:r>
      <w:proofErr w:type="spellEnd"/>
      <w:r>
        <w:t xml:space="preserve">, </w:t>
      </w:r>
      <w:proofErr w:type="spellStart"/>
      <w:r w:rsidRPr="005D5D5E">
        <w:t>RiskChangeVelo</w:t>
      </w:r>
      <w:proofErr w:type="spellEnd"/>
      <w:r>
        <w:t xml:space="preserve">, </w:t>
      </w:r>
      <w:proofErr w:type="spellStart"/>
      <w:r w:rsidRPr="005D5D5E">
        <w:t>RiskChangeVmax</w:t>
      </w:r>
      <w:proofErr w:type="spellEnd"/>
      <w:r>
        <w:t xml:space="preserve">, </w:t>
      </w:r>
      <w:proofErr w:type="spellStart"/>
      <w:r w:rsidRPr="005D5D5E">
        <w:t>RiskChangeGeox</w:t>
      </w:r>
      <w:proofErr w:type="spellEnd"/>
      <w:r>
        <w:t xml:space="preserve">, </w:t>
      </w:r>
      <w:proofErr w:type="spellStart"/>
      <w:r w:rsidRPr="005D5D5E">
        <w:t>RiskChangeNetw</w:t>
      </w:r>
      <w:proofErr w:type="spellEnd"/>
      <w:r>
        <w:t xml:space="preserve">, </w:t>
      </w:r>
      <w:proofErr w:type="spellStart"/>
      <w:r w:rsidRPr="005D5D5E">
        <w:t>RiskChangeReas</w:t>
      </w:r>
      <w:proofErr w:type="spellEnd"/>
      <w:r>
        <w:t xml:space="preserve"> - </w:t>
      </w:r>
      <w:r w:rsidRPr="005D5D5E">
        <w:t xml:space="preserve">appropriate event handlers </w:t>
      </w:r>
    </w:p>
    <w:p w:rsidR="00B00194" w:rsidRDefault="00B00194" w:rsidP="00B00194">
      <w:pPr>
        <w:pStyle w:val="ListParagraph"/>
        <w:ind w:left="1494"/>
      </w:pPr>
    </w:p>
    <w:p w:rsidR="005C2CC2" w:rsidRPr="005C2CC2" w:rsidRDefault="005C2CC2" w:rsidP="005C2CC2">
      <w:pPr>
        <w:pStyle w:val="ListParagraph"/>
        <w:ind w:left="1800"/>
        <w:rPr>
          <w:rFonts w:ascii="Arial" w:hAnsi="Arial" w:cs="Arial"/>
          <w:b/>
          <w:color w:val="000000"/>
          <w:sz w:val="34"/>
          <w:szCs w:val="34"/>
        </w:rPr>
      </w:pPr>
      <w:bookmarkStart w:id="38" w:name="_Toc245264376"/>
      <w:bookmarkEnd w:id="20"/>
    </w:p>
    <w:p w:rsidR="005C2CC2" w:rsidRDefault="005C2CC2">
      <w:r>
        <w:br w:type="page"/>
      </w:r>
    </w:p>
    <w:p w:rsidR="0018232D" w:rsidRDefault="009F64EA" w:rsidP="009F64EA">
      <w:pPr>
        <w:pStyle w:val="Heading1"/>
      </w:pPr>
      <w:bookmarkStart w:id="39" w:name="_Toc338404181"/>
      <w:r>
        <w:lastRenderedPageBreak/>
        <w:t xml:space="preserve"> </w:t>
      </w:r>
      <w:bookmarkStart w:id="40" w:name="_Toc358635576"/>
      <w:r w:rsidR="0018232D">
        <w:t>Operations, Maintenance</w:t>
      </w:r>
      <w:bookmarkEnd w:id="39"/>
      <w:bookmarkEnd w:id="40"/>
    </w:p>
    <w:p w:rsidR="0018232D" w:rsidRPr="003E41E2" w:rsidRDefault="0018232D" w:rsidP="0018232D"/>
    <w:p w:rsidR="0018232D" w:rsidRPr="00F10C2D" w:rsidRDefault="0018232D" w:rsidP="0018232D">
      <w:pPr>
        <w:pStyle w:val="Heading2"/>
      </w:pPr>
      <w:bookmarkStart w:id="41" w:name="_Toc338404182"/>
      <w:bookmarkStart w:id="42" w:name="_Toc358635577"/>
      <w:r>
        <w:t>Data Storage</w:t>
      </w:r>
      <w:bookmarkEnd w:id="41"/>
      <w:bookmarkEnd w:id="42"/>
    </w:p>
    <w:p w:rsidR="0018232D" w:rsidRDefault="0018232D" w:rsidP="0018232D">
      <w:pPr>
        <w:pStyle w:val="Standard1"/>
        <w:ind w:left="1080"/>
      </w:pPr>
    </w:p>
    <w:p w:rsidR="00E13AED" w:rsidRDefault="00360357" w:rsidP="00BC2CCA">
      <w:pPr>
        <w:ind w:left="1080"/>
      </w:pPr>
      <w:bookmarkStart w:id="43" w:name="_Toc338404183"/>
      <w:r>
        <w:t>All needed data is stored on Orde</w:t>
      </w:r>
      <w:r w:rsidRPr="00D70EE0">
        <w:t xml:space="preserve">r level in </w:t>
      </w:r>
      <w:r w:rsidRPr="00D70EE0">
        <w:rPr>
          <w:rFonts w:asciiTheme="minorHAnsi" w:hAnsiTheme="minorHAnsi" w:cstheme="minorHAnsi"/>
        </w:rPr>
        <w:t>custom fields</w:t>
      </w:r>
      <w:r w:rsidR="005C2CC2">
        <w:rPr>
          <w:rFonts w:asciiTheme="minorHAnsi" w:hAnsiTheme="minorHAnsi" w:cstheme="minorHAnsi"/>
        </w:rPr>
        <w:t>:</w:t>
      </w:r>
      <w:r w:rsidRPr="00D70EE0">
        <w:rPr>
          <w:rFonts w:asciiTheme="minorHAnsi" w:hAnsiTheme="minorHAnsi" w:cstheme="minorHAnsi"/>
        </w:rPr>
        <w:t xml:space="preserve"> </w:t>
      </w:r>
      <w:proofErr w:type="spellStart"/>
      <w:r w:rsidRPr="00D70EE0">
        <w:rPr>
          <w:rFonts w:asciiTheme="minorHAnsi" w:hAnsiTheme="minorHAnsi" w:cstheme="minorHAnsi"/>
          <w:bCs/>
          <w:color w:val="000000"/>
          <w:shd w:val="clear" w:color="auto" w:fill="FFFFFF"/>
        </w:rPr>
        <w:t>Kount</w:t>
      </w:r>
      <w:proofErr w:type="spellEnd"/>
      <w:r w:rsidRPr="00D70EE0">
        <w:rPr>
          <w:rFonts w:asciiTheme="minorHAnsi" w:hAnsiTheme="minorHAnsi" w:cstheme="minorHAnsi"/>
          <w:bCs/>
          <w:color w:val="000000"/>
          <w:shd w:val="clear" w:color="auto" w:fill="FFFFFF"/>
        </w:rPr>
        <w:t xml:space="preserve"> Order Status,</w:t>
      </w:r>
      <w:r w:rsidR="00D70EE0" w:rsidRPr="00D70EE0">
        <w:rPr>
          <w:rFonts w:asciiTheme="minorHAnsi" w:hAnsiTheme="minorHAnsi" w:cstheme="minorHAnsi"/>
          <w:bCs/>
          <w:color w:val="000000"/>
          <w:shd w:val="clear" w:color="auto" w:fill="FFFFFF"/>
        </w:rPr>
        <w:t xml:space="preserve"> </w:t>
      </w:r>
      <w:proofErr w:type="spellStart"/>
      <w:r w:rsidR="00D70EE0" w:rsidRPr="00D70EE0">
        <w:rPr>
          <w:rFonts w:asciiTheme="minorHAnsi" w:hAnsiTheme="minorHAnsi" w:cstheme="minorHAnsi"/>
          <w:bCs/>
          <w:color w:val="000000"/>
          <w:shd w:val="clear" w:color="auto" w:fill="FFFFFF"/>
        </w:rPr>
        <w:t>Kount</w:t>
      </w:r>
      <w:proofErr w:type="spellEnd"/>
      <w:r w:rsidR="00D70EE0" w:rsidRPr="00D70EE0">
        <w:rPr>
          <w:rFonts w:asciiTheme="minorHAnsi" w:hAnsiTheme="minorHAnsi" w:cstheme="minorHAnsi"/>
          <w:bCs/>
          <w:color w:val="000000"/>
          <w:shd w:val="clear" w:color="auto" w:fill="FFFFFF"/>
        </w:rPr>
        <w:t xml:space="preserve"> Order Transaction ID, </w:t>
      </w:r>
      <w:proofErr w:type="spellStart"/>
      <w:r w:rsidR="00D70EE0" w:rsidRPr="00D70EE0">
        <w:rPr>
          <w:rFonts w:asciiTheme="minorHAnsi" w:hAnsiTheme="minorHAnsi" w:cstheme="minorHAnsi"/>
          <w:bCs/>
          <w:color w:val="000000"/>
          <w:shd w:val="clear" w:color="auto" w:fill="FFFFFF"/>
        </w:rPr>
        <w:t>Kount</w:t>
      </w:r>
      <w:proofErr w:type="spellEnd"/>
      <w:r w:rsidR="00D70EE0" w:rsidRPr="00D70EE0">
        <w:rPr>
          <w:rFonts w:asciiTheme="minorHAnsi" w:hAnsiTheme="minorHAnsi" w:cstheme="minorHAnsi"/>
          <w:bCs/>
          <w:color w:val="000000"/>
          <w:shd w:val="clear" w:color="auto" w:fill="FFFFFF"/>
        </w:rPr>
        <w:t xml:space="preserve"> Order REAS, </w:t>
      </w:r>
      <w:proofErr w:type="spellStart"/>
      <w:r w:rsidR="00D70EE0" w:rsidRPr="00D70EE0">
        <w:rPr>
          <w:rFonts w:asciiTheme="minorHAnsi" w:hAnsiTheme="minorHAnsi" w:cstheme="minorHAnsi"/>
          <w:bCs/>
          <w:color w:val="000000"/>
          <w:shd w:val="clear" w:color="auto" w:fill="FFFFFF"/>
        </w:rPr>
        <w:t>Kount</w:t>
      </w:r>
      <w:proofErr w:type="spellEnd"/>
      <w:r w:rsidR="00D70EE0" w:rsidRPr="00D70EE0">
        <w:rPr>
          <w:rFonts w:asciiTheme="minorHAnsi" w:hAnsiTheme="minorHAnsi" w:cstheme="minorHAnsi"/>
          <w:bCs/>
          <w:color w:val="000000"/>
          <w:shd w:val="clear" w:color="auto" w:fill="FFFFFF"/>
        </w:rPr>
        <w:t xml:space="preserve"> Order GEOX, </w:t>
      </w:r>
      <w:proofErr w:type="spellStart"/>
      <w:r w:rsidR="00D70EE0" w:rsidRPr="00D70EE0">
        <w:rPr>
          <w:rFonts w:asciiTheme="minorHAnsi" w:hAnsiTheme="minorHAnsi" w:cstheme="minorHAnsi"/>
          <w:bCs/>
          <w:color w:val="000000"/>
          <w:shd w:val="clear" w:color="auto" w:fill="FFFFFF"/>
        </w:rPr>
        <w:t>Kount</w:t>
      </w:r>
      <w:proofErr w:type="spellEnd"/>
      <w:r w:rsidR="00D70EE0" w:rsidRPr="00D70EE0">
        <w:rPr>
          <w:rFonts w:asciiTheme="minorHAnsi" w:hAnsiTheme="minorHAnsi" w:cstheme="minorHAnsi"/>
          <w:bCs/>
          <w:color w:val="000000"/>
          <w:shd w:val="clear" w:color="auto" w:fill="FFFFFF"/>
        </w:rPr>
        <w:t xml:space="preserve"> Order NETW, </w:t>
      </w:r>
      <w:proofErr w:type="spellStart"/>
      <w:r w:rsidR="00D70EE0" w:rsidRPr="00D70EE0">
        <w:rPr>
          <w:rFonts w:asciiTheme="minorHAnsi" w:hAnsiTheme="minorHAnsi" w:cstheme="minorHAnsi"/>
          <w:bCs/>
          <w:color w:val="000000"/>
          <w:shd w:val="clear" w:color="auto" w:fill="FFFFFF"/>
        </w:rPr>
        <w:t>Kount</w:t>
      </w:r>
      <w:proofErr w:type="spellEnd"/>
      <w:r w:rsidR="00D70EE0" w:rsidRPr="00D70EE0">
        <w:rPr>
          <w:rFonts w:asciiTheme="minorHAnsi" w:hAnsiTheme="minorHAnsi" w:cstheme="minorHAnsi"/>
          <w:bCs/>
          <w:color w:val="000000"/>
          <w:shd w:val="clear" w:color="auto" w:fill="FFFFFF"/>
        </w:rPr>
        <w:t xml:space="preserve"> Order SCOR, </w:t>
      </w:r>
      <w:proofErr w:type="spellStart"/>
      <w:r w:rsidR="00D70EE0" w:rsidRPr="00D70EE0">
        <w:rPr>
          <w:rFonts w:asciiTheme="minorHAnsi" w:hAnsiTheme="minorHAnsi" w:cstheme="minorHAnsi"/>
          <w:bCs/>
          <w:color w:val="000000"/>
          <w:shd w:val="clear" w:color="auto" w:fill="FFFFFF"/>
        </w:rPr>
        <w:t>Kount</w:t>
      </w:r>
      <w:proofErr w:type="spellEnd"/>
      <w:r w:rsidR="00D70EE0" w:rsidRPr="00D70EE0">
        <w:rPr>
          <w:rFonts w:asciiTheme="minorHAnsi" w:hAnsiTheme="minorHAnsi" w:cstheme="minorHAnsi"/>
          <w:bCs/>
          <w:color w:val="000000"/>
          <w:shd w:val="clear" w:color="auto" w:fill="FFFFFF"/>
        </w:rPr>
        <w:t xml:space="preserve"> Order VELO, </w:t>
      </w:r>
      <w:proofErr w:type="spellStart"/>
      <w:proofErr w:type="gramStart"/>
      <w:r w:rsidR="00D70EE0" w:rsidRPr="00D70EE0">
        <w:rPr>
          <w:rFonts w:asciiTheme="minorHAnsi" w:hAnsiTheme="minorHAnsi" w:cstheme="minorHAnsi"/>
          <w:bCs/>
          <w:color w:val="000000"/>
          <w:shd w:val="clear" w:color="auto" w:fill="FFFFFF"/>
        </w:rPr>
        <w:t>Kount</w:t>
      </w:r>
      <w:proofErr w:type="spellEnd"/>
      <w:proofErr w:type="gramEnd"/>
      <w:r w:rsidR="00D70EE0" w:rsidRPr="00D70EE0">
        <w:rPr>
          <w:rFonts w:asciiTheme="minorHAnsi" w:hAnsiTheme="minorHAnsi" w:cstheme="minorHAnsi"/>
          <w:bCs/>
          <w:color w:val="000000"/>
          <w:shd w:val="clear" w:color="auto" w:fill="FFFFFF"/>
        </w:rPr>
        <w:t xml:space="preserve"> Order VMAX</w:t>
      </w:r>
      <w:r w:rsidRPr="00D70EE0">
        <w:rPr>
          <w:rFonts w:asciiTheme="minorHAnsi" w:hAnsiTheme="minorHAnsi" w:cstheme="minorHAnsi"/>
        </w:rPr>
        <w:t>.</w:t>
      </w:r>
    </w:p>
    <w:p w:rsidR="0018232D" w:rsidRPr="00F10C2D" w:rsidRDefault="0018232D" w:rsidP="0018232D">
      <w:pPr>
        <w:pStyle w:val="Heading2"/>
      </w:pPr>
      <w:bookmarkStart w:id="44" w:name="_Toc358635578"/>
      <w:r>
        <w:t>Availability</w:t>
      </w:r>
      <w:bookmarkEnd w:id="43"/>
      <w:bookmarkEnd w:id="44"/>
    </w:p>
    <w:p w:rsidR="0018232D" w:rsidRDefault="0018232D" w:rsidP="0018232D">
      <w:pPr>
        <w:pStyle w:val="BodyText"/>
        <w:ind w:left="1080"/>
        <w:rPr>
          <w:rStyle w:val="SubtleEmphasis"/>
          <w:rFonts w:ascii="Trebuchet MS" w:hAnsi="Trebuchet MS"/>
          <w:iCs/>
          <w:color w:val="808080"/>
          <w:sz w:val="18"/>
          <w:szCs w:val="18"/>
        </w:rPr>
      </w:pPr>
    </w:p>
    <w:p w:rsidR="0018232D" w:rsidRPr="003C1703" w:rsidRDefault="0018232D" w:rsidP="0018232D">
      <w:pPr>
        <w:pStyle w:val="Standard1"/>
        <w:ind w:left="372" w:firstLine="708"/>
        <w:rPr>
          <w:sz w:val="22"/>
        </w:rPr>
      </w:pPr>
      <w:proofErr w:type="gramStart"/>
      <w:r w:rsidRPr="003C1703">
        <w:rPr>
          <w:rStyle w:val="SubtleEmphasis"/>
          <w:rFonts w:ascii="Calibri" w:hAnsi="Calibri" w:cs="Calibri"/>
          <w:iCs/>
          <w:sz w:val="22"/>
          <w:szCs w:val="18"/>
        </w:rPr>
        <w:t>Intentionally left blank.</w:t>
      </w:r>
      <w:proofErr w:type="gramEnd"/>
    </w:p>
    <w:p w:rsidR="0018232D" w:rsidRPr="00F10C2D" w:rsidRDefault="0018232D" w:rsidP="0018232D">
      <w:pPr>
        <w:pStyle w:val="Heading2"/>
      </w:pPr>
      <w:bookmarkStart w:id="45" w:name="_Toc338404184"/>
      <w:bookmarkStart w:id="46" w:name="_Toc358635579"/>
      <w:r>
        <w:t>Support</w:t>
      </w:r>
      <w:bookmarkEnd w:id="45"/>
      <w:bookmarkEnd w:id="46"/>
    </w:p>
    <w:p w:rsidR="00780CD0" w:rsidRDefault="00780CD0" w:rsidP="00780CD0">
      <w:pPr>
        <w:ind w:left="1080"/>
        <w:rPr>
          <w:sz w:val="24"/>
          <w:szCs w:val="24"/>
        </w:rPr>
      </w:pPr>
      <w:bookmarkStart w:id="47" w:name="_Toc279703491"/>
      <w:bookmarkStart w:id="48" w:name="_Toc279703584"/>
      <w:bookmarkEnd w:id="38"/>
      <w:r w:rsidRPr="00780CD0">
        <w:rPr>
          <w:sz w:val="24"/>
          <w:szCs w:val="24"/>
        </w:rPr>
        <w:t xml:space="preserve"> </w:t>
      </w:r>
      <w:proofErr w:type="spellStart"/>
      <w:r>
        <w:rPr>
          <w:sz w:val="24"/>
          <w:szCs w:val="24"/>
        </w:rPr>
        <w:t>Kount</w:t>
      </w:r>
      <w:proofErr w:type="spellEnd"/>
      <w:r>
        <w:rPr>
          <w:sz w:val="24"/>
          <w:szCs w:val="24"/>
        </w:rPr>
        <w:t xml:space="preserve"> Operations</w:t>
      </w:r>
    </w:p>
    <w:p w:rsidR="00780CD0" w:rsidRDefault="00780CD0" w:rsidP="00780CD0">
      <w:pPr>
        <w:ind w:left="1080"/>
        <w:rPr>
          <w:sz w:val="24"/>
          <w:szCs w:val="24"/>
        </w:rPr>
      </w:pPr>
      <w:r>
        <w:rPr>
          <w:sz w:val="24"/>
          <w:szCs w:val="24"/>
        </w:rPr>
        <w:t>24 x 7 x 365</w:t>
      </w:r>
    </w:p>
    <w:p w:rsidR="00780CD0" w:rsidRDefault="00780CD0" w:rsidP="00780CD0">
      <w:pPr>
        <w:ind w:left="1080"/>
        <w:rPr>
          <w:sz w:val="24"/>
          <w:szCs w:val="24"/>
        </w:rPr>
      </w:pPr>
      <w:r>
        <w:rPr>
          <w:sz w:val="24"/>
          <w:szCs w:val="24"/>
        </w:rPr>
        <w:t>1-866-940-6722</w:t>
      </w:r>
    </w:p>
    <w:p w:rsidR="00780CD0" w:rsidRDefault="00D36D64" w:rsidP="00780CD0">
      <w:pPr>
        <w:ind w:left="1080"/>
        <w:rPr>
          <w:sz w:val="24"/>
          <w:szCs w:val="24"/>
        </w:rPr>
      </w:pPr>
      <w:hyperlink r:id="rId42" w:history="1">
        <w:r w:rsidR="00780CD0">
          <w:rPr>
            <w:rStyle w:val="Hyperlink"/>
            <w:color w:val="auto"/>
          </w:rPr>
          <w:t>support@kount.com</w:t>
        </w:r>
      </w:hyperlink>
    </w:p>
    <w:p w:rsidR="0018232D" w:rsidRDefault="0018232D" w:rsidP="0018232D">
      <w:pPr>
        <w:ind w:left="1080"/>
      </w:pPr>
    </w:p>
    <w:p w:rsidR="0018232D" w:rsidRDefault="0018232D" w:rsidP="0018232D">
      <w:pPr>
        <w:rPr>
          <w:rFonts w:ascii="Cambria" w:hAnsi="Cambria"/>
          <w:b/>
          <w:bCs/>
          <w:color w:val="365F91"/>
          <w:sz w:val="24"/>
          <w:szCs w:val="24"/>
        </w:rPr>
      </w:pPr>
      <w:r>
        <w:br w:type="page"/>
      </w:r>
    </w:p>
    <w:p w:rsidR="0018232D" w:rsidRDefault="0018232D" w:rsidP="0018232D">
      <w:pPr>
        <w:pStyle w:val="Heading1"/>
      </w:pPr>
      <w:bookmarkStart w:id="49" w:name="_Toc338404185"/>
      <w:bookmarkStart w:id="50" w:name="_Toc358635580"/>
      <w:bookmarkEnd w:id="47"/>
      <w:bookmarkEnd w:id="48"/>
      <w:r>
        <w:lastRenderedPageBreak/>
        <w:t>User Guide</w:t>
      </w:r>
      <w:bookmarkEnd w:id="49"/>
      <w:bookmarkEnd w:id="50"/>
    </w:p>
    <w:p w:rsidR="0018232D" w:rsidRDefault="0018232D" w:rsidP="0018232D">
      <w:pPr>
        <w:pStyle w:val="dmcFlietext"/>
        <w:ind w:left="1416"/>
      </w:pPr>
    </w:p>
    <w:p w:rsidR="0018232D" w:rsidRDefault="0018232D" w:rsidP="0018232D">
      <w:pPr>
        <w:pStyle w:val="Heading2"/>
      </w:pPr>
      <w:bookmarkStart w:id="51" w:name="_Toc338404186"/>
      <w:bookmarkStart w:id="52" w:name="_Toc358635581"/>
      <w:r>
        <w:t>Roles, Responsibilities</w:t>
      </w:r>
      <w:bookmarkEnd w:id="51"/>
      <w:bookmarkEnd w:id="52"/>
    </w:p>
    <w:p w:rsidR="0018232D" w:rsidRDefault="0018232D" w:rsidP="0018232D">
      <w:pPr>
        <w:pStyle w:val="dmcFlietext"/>
      </w:pPr>
    </w:p>
    <w:p w:rsidR="0018232D" w:rsidRPr="003C1703" w:rsidRDefault="0018232D" w:rsidP="0018232D">
      <w:pPr>
        <w:pStyle w:val="dmcFlietext"/>
        <w:ind w:firstLine="229"/>
        <w:rPr>
          <w:i/>
        </w:rPr>
      </w:pPr>
      <w:proofErr w:type="gramStart"/>
      <w:r w:rsidRPr="003C1703">
        <w:rPr>
          <w:i/>
        </w:rPr>
        <w:t>Intentionally left blank.</w:t>
      </w:r>
      <w:proofErr w:type="gramEnd"/>
    </w:p>
    <w:p w:rsidR="0018232D" w:rsidRPr="002861CC" w:rsidRDefault="0018232D" w:rsidP="0018232D">
      <w:pPr>
        <w:pStyle w:val="dmcFlietext"/>
        <w:ind w:firstLine="229"/>
      </w:pPr>
    </w:p>
    <w:p w:rsidR="0018232D" w:rsidRDefault="0018232D" w:rsidP="0018232D">
      <w:pPr>
        <w:pStyle w:val="Heading2"/>
      </w:pPr>
      <w:bookmarkStart w:id="53" w:name="_Toc338404187"/>
      <w:bookmarkStart w:id="54" w:name="_Toc358635582"/>
      <w:bookmarkStart w:id="55" w:name="_Toc265049819"/>
      <w:r>
        <w:t>Business Manager</w:t>
      </w:r>
      <w:bookmarkEnd w:id="53"/>
      <w:bookmarkEnd w:id="54"/>
    </w:p>
    <w:p w:rsidR="0018232D" w:rsidRDefault="0018232D" w:rsidP="0018232D">
      <w:pPr>
        <w:pStyle w:val="BodyText"/>
        <w:ind w:left="1080"/>
        <w:rPr>
          <w:rStyle w:val="SubtleEmphasis"/>
          <w:rFonts w:ascii="Trebuchet MS" w:hAnsi="Trebuchet MS"/>
          <w:iCs/>
          <w:color w:val="808080"/>
          <w:sz w:val="18"/>
          <w:szCs w:val="18"/>
        </w:rPr>
      </w:pPr>
      <w:bookmarkStart w:id="56" w:name="_Toc279703497"/>
      <w:bookmarkStart w:id="57" w:name="_Toc279703590"/>
      <w:bookmarkEnd w:id="55"/>
    </w:p>
    <w:p w:rsidR="0018232D" w:rsidRPr="00954C5C" w:rsidRDefault="0018232D" w:rsidP="0018232D">
      <w:pPr>
        <w:pStyle w:val="BodyText"/>
        <w:ind w:left="1080"/>
        <w:rPr>
          <w:rStyle w:val="SubtleEmphasis"/>
          <w:rFonts w:ascii="Calibri" w:hAnsi="Calibri" w:cs="Calibri"/>
          <w:iCs/>
          <w:szCs w:val="18"/>
        </w:rPr>
      </w:pPr>
      <w:r w:rsidRPr="00954C5C">
        <w:rPr>
          <w:rStyle w:val="SubtleEmphasis"/>
          <w:rFonts w:ascii="Calibri" w:hAnsi="Calibri" w:cs="Calibri"/>
          <w:iCs/>
          <w:szCs w:val="18"/>
        </w:rPr>
        <w:t xml:space="preserve">Configuration options described above, in 3.1. </w:t>
      </w:r>
    </w:p>
    <w:p w:rsidR="0018232D" w:rsidRDefault="0018232D" w:rsidP="0018232D">
      <w:pPr>
        <w:pStyle w:val="Heading2"/>
      </w:pPr>
      <w:bookmarkStart w:id="58" w:name="_Toc338404188"/>
      <w:bookmarkStart w:id="59" w:name="_Toc358635583"/>
      <w:r>
        <w:t>Storefront Functionality</w:t>
      </w:r>
      <w:bookmarkEnd w:id="58"/>
      <w:bookmarkEnd w:id="59"/>
    </w:p>
    <w:p w:rsidR="0018232D" w:rsidRDefault="0018232D" w:rsidP="0018232D">
      <w:pPr>
        <w:pStyle w:val="BodyText"/>
        <w:ind w:left="1080"/>
        <w:rPr>
          <w:rStyle w:val="SubtleEmphasis"/>
          <w:rFonts w:ascii="Trebuchet MS" w:hAnsi="Trebuchet MS"/>
          <w:iCs/>
          <w:color w:val="808080"/>
          <w:sz w:val="18"/>
          <w:szCs w:val="18"/>
        </w:rPr>
      </w:pPr>
    </w:p>
    <w:p w:rsidR="00BF6C0E" w:rsidRPr="003C1703" w:rsidRDefault="00BF6C0E" w:rsidP="00BF6C0E">
      <w:pPr>
        <w:pStyle w:val="dmcFlietext"/>
        <w:ind w:firstLine="229"/>
        <w:rPr>
          <w:i/>
        </w:rPr>
      </w:pPr>
      <w:proofErr w:type="gramStart"/>
      <w:r w:rsidRPr="003C1703">
        <w:rPr>
          <w:i/>
        </w:rPr>
        <w:t>Intentionally left blank.</w:t>
      </w:r>
      <w:proofErr w:type="gramEnd"/>
    </w:p>
    <w:p w:rsidR="0018232D" w:rsidRDefault="0018232D" w:rsidP="0018232D">
      <w:pPr>
        <w:rPr>
          <w:rStyle w:val="SubtleEmphasis"/>
          <w:rFonts w:ascii="Trebuchet MS" w:hAnsi="Trebuchet MS"/>
          <w:iCs/>
          <w:color w:val="808080"/>
          <w:sz w:val="18"/>
          <w:szCs w:val="18"/>
        </w:rPr>
      </w:pPr>
      <w:r>
        <w:rPr>
          <w:rStyle w:val="SubtleEmphasis"/>
          <w:rFonts w:ascii="Trebuchet MS" w:hAnsi="Trebuchet MS"/>
          <w:iCs/>
          <w:color w:val="808080"/>
          <w:sz w:val="18"/>
          <w:szCs w:val="18"/>
        </w:rPr>
        <w:br w:type="page"/>
      </w:r>
    </w:p>
    <w:p w:rsidR="0018232D" w:rsidRDefault="0018232D" w:rsidP="0018232D">
      <w:pPr>
        <w:pStyle w:val="Heading1"/>
      </w:pPr>
      <w:bookmarkStart w:id="60" w:name="_Toc338404189"/>
      <w:bookmarkStart w:id="61" w:name="_Toc358635584"/>
      <w:bookmarkEnd w:id="56"/>
      <w:bookmarkEnd w:id="57"/>
      <w:r>
        <w:lastRenderedPageBreak/>
        <w:t>Known Issues</w:t>
      </w:r>
      <w:bookmarkEnd w:id="60"/>
      <w:bookmarkEnd w:id="61"/>
    </w:p>
    <w:p w:rsidR="0018232D" w:rsidRDefault="0018232D" w:rsidP="0018232D">
      <w:pPr>
        <w:spacing w:after="0" w:line="240" w:lineRule="auto"/>
        <w:ind w:left="360"/>
        <w:rPr>
          <w:rFonts w:ascii="Trebuchet MS" w:hAnsi="Trebuchet MS"/>
          <w:i/>
          <w:iCs/>
          <w:color w:val="808080"/>
          <w:sz w:val="18"/>
          <w:szCs w:val="18"/>
        </w:rPr>
      </w:pPr>
      <w:bookmarkStart w:id="62" w:name="_Toc279703500"/>
      <w:bookmarkStart w:id="63" w:name="_Toc279703593"/>
    </w:p>
    <w:p w:rsidR="0018232D" w:rsidRPr="003C1703" w:rsidRDefault="0018232D" w:rsidP="0018232D">
      <w:pPr>
        <w:pStyle w:val="dmcFlietext"/>
        <w:ind w:firstLine="229"/>
        <w:rPr>
          <w:i/>
        </w:rPr>
      </w:pPr>
      <w:proofErr w:type="gramStart"/>
      <w:r w:rsidRPr="003C1703">
        <w:rPr>
          <w:i/>
        </w:rPr>
        <w:t>Intentionally left blank.</w:t>
      </w:r>
      <w:proofErr w:type="gramEnd"/>
    </w:p>
    <w:p w:rsidR="0018232D" w:rsidRDefault="0018232D" w:rsidP="0018232D">
      <w:pPr>
        <w:rPr>
          <w:rFonts w:ascii="Cambria" w:hAnsi="Cambria"/>
          <w:b/>
          <w:color w:val="000000"/>
          <w:sz w:val="32"/>
          <w:szCs w:val="32"/>
        </w:rPr>
      </w:pPr>
    </w:p>
    <w:p w:rsidR="0018232D" w:rsidRDefault="0018232D" w:rsidP="0018232D">
      <w:pPr>
        <w:pStyle w:val="Heading1"/>
      </w:pPr>
      <w:bookmarkStart w:id="64" w:name="_Toc338404190"/>
      <w:bookmarkStart w:id="65" w:name="_Toc358635585"/>
      <w:bookmarkEnd w:id="62"/>
      <w:bookmarkEnd w:id="63"/>
      <w:r>
        <w:t>Release History</w:t>
      </w:r>
      <w:bookmarkEnd w:id="64"/>
      <w:bookmarkEnd w:id="65"/>
    </w:p>
    <w:p w:rsidR="0018232D" w:rsidRDefault="0018232D" w:rsidP="0018232D">
      <w:pPr>
        <w:pStyle w:val="dmcNummerierung"/>
        <w:numPr>
          <w:ilvl w:val="0"/>
          <w:numId w:val="0"/>
        </w:numPr>
        <w:ind w:left="1208"/>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684"/>
        <w:gridCol w:w="1646"/>
        <w:gridCol w:w="6254"/>
      </w:tblGrid>
      <w:tr w:rsidR="0018232D" w:rsidRPr="00130659" w:rsidTr="00084D14">
        <w:tc>
          <w:tcPr>
            <w:tcW w:w="1684" w:type="dxa"/>
            <w:tcMar>
              <w:top w:w="58" w:type="dxa"/>
              <w:left w:w="115" w:type="dxa"/>
              <w:right w:w="115" w:type="dxa"/>
            </w:tcMar>
          </w:tcPr>
          <w:p w:rsidR="0018232D" w:rsidRPr="00130659" w:rsidRDefault="0018232D" w:rsidP="00084D14">
            <w:pPr>
              <w:pStyle w:val="BodyText"/>
              <w:keepNext/>
              <w:spacing w:line="276" w:lineRule="auto"/>
              <w:rPr>
                <w:rFonts w:ascii="Trebuchet MS" w:hAnsi="Trebuchet MS"/>
                <w:b/>
                <w:sz w:val="18"/>
                <w:szCs w:val="18"/>
              </w:rPr>
            </w:pPr>
            <w:bookmarkStart w:id="66" w:name="_Toc279703501"/>
            <w:bookmarkStart w:id="67" w:name="_Toc279703594"/>
            <w:r w:rsidRPr="00130659">
              <w:rPr>
                <w:rFonts w:ascii="Trebuchet MS" w:hAnsi="Trebuchet MS"/>
                <w:b/>
                <w:sz w:val="18"/>
                <w:szCs w:val="18"/>
              </w:rPr>
              <w:t>Version</w:t>
            </w:r>
          </w:p>
        </w:tc>
        <w:tc>
          <w:tcPr>
            <w:tcW w:w="1646" w:type="dxa"/>
            <w:tcMar>
              <w:top w:w="58" w:type="dxa"/>
              <w:left w:w="115" w:type="dxa"/>
              <w:right w:w="115" w:type="dxa"/>
            </w:tcMar>
          </w:tcPr>
          <w:p w:rsidR="0018232D" w:rsidRPr="00130659" w:rsidRDefault="0018232D" w:rsidP="00084D14">
            <w:pPr>
              <w:pStyle w:val="BodyText"/>
              <w:keepNext/>
              <w:spacing w:line="276" w:lineRule="auto"/>
              <w:rPr>
                <w:rFonts w:ascii="Trebuchet MS" w:hAnsi="Trebuchet MS"/>
                <w:b/>
                <w:sz w:val="18"/>
                <w:szCs w:val="18"/>
              </w:rPr>
            </w:pPr>
            <w:r w:rsidRPr="00130659">
              <w:rPr>
                <w:rFonts w:ascii="Trebuchet MS" w:hAnsi="Trebuchet MS"/>
                <w:b/>
                <w:sz w:val="18"/>
                <w:szCs w:val="18"/>
              </w:rPr>
              <w:t>Date</w:t>
            </w:r>
          </w:p>
        </w:tc>
        <w:tc>
          <w:tcPr>
            <w:tcW w:w="6254" w:type="dxa"/>
            <w:tcMar>
              <w:top w:w="58" w:type="dxa"/>
              <w:left w:w="115" w:type="dxa"/>
              <w:right w:w="115" w:type="dxa"/>
            </w:tcMar>
          </w:tcPr>
          <w:p w:rsidR="0018232D" w:rsidRPr="00130659" w:rsidRDefault="0018232D" w:rsidP="00084D14">
            <w:pPr>
              <w:pStyle w:val="BodyText"/>
              <w:keepNext/>
              <w:spacing w:line="276" w:lineRule="auto"/>
              <w:rPr>
                <w:rFonts w:ascii="Trebuchet MS" w:hAnsi="Trebuchet MS"/>
                <w:b/>
                <w:sz w:val="18"/>
                <w:szCs w:val="18"/>
              </w:rPr>
            </w:pPr>
            <w:r w:rsidRPr="00130659">
              <w:rPr>
                <w:rFonts w:ascii="Trebuchet MS" w:hAnsi="Trebuchet MS"/>
                <w:b/>
                <w:sz w:val="18"/>
                <w:szCs w:val="18"/>
              </w:rPr>
              <w:t>Changes</w:t>
            </w:r>
          </w:p>
        </w:tc>
      </w:tr>
      <w:tr w:rsidR="0018232D" w:rsidRPr="00130659" w:rsidTr="00084D14">
        <w:tc>
          <w:tcPr>
            <w:tcW w:w="1684" w:type="dxa"/>
            <w:tcMar>
              <w:top w:w="58" w:type="dxa"/>
              <w:left w:w="115" w:type="dxa"/>
              <w:right w:w="115" w:type="dxa"/>
            </w:tcMar>
          </w:tcPr>
          <w:p w:rsidR="0018232D" w:rsidRPr="00130659" w:rsidRDefault="0018232D" w:rsidP="00084D14">
            <w:pPr>
              <w:pStyle w:val="BodyText"/>
              <w:keepNext/>
              <w:rPr>
                <w:rFonts w:ascii="Trebuchet MS" w:hAnsi="Trebuchet MS"/>
                <w:sz w:val="18"/>
                <w:szCs w:val="18"/>
              </w:rPr>
            </w:pPr>
            <w:r w:rsidRPr="00130659">
              <w:rPr>
                <w:rFonts w:ascii="Trebuchet MS" w:hAnsi="Trebuchet MS"/>
                <w:sz w:val="18"/>
                <w:szCs w:val="18"/>
              </w:rPr>
              <w:t>1.0.0</w:t>
            </w:r>
          </w:p>
        </w:tc>
        <w:tc>
          <w:tcPr>
            <w:tcW w:w="1646" w:type="dxa"/>
            <w:tcMar>
              <w:top w:w="58" w:type="dxa"/>
              <w:left w:w="115" w:type="dxa"/>
              <w:right w:w="115" w:type="dxa"/>
            </w:tcMar>
          </w:tcPr>
          <w:p w:rsidR="0018232D" w:rsidRPr="00130659" w:rsidRDefault="00557880" w:rsidP="00557880">
            <w:pPr>
              <w:pStyle w:val="BodyText"/>
              <w:keepNext/>
              <w:rPr>
                <w:rFonts w:ascii="Trebuchet MS" w:hAnsi="Trebuchet MS"/>
                <w:sz w:val="18"/>
                <w:szCs w:val="18"/>
              </w:rPr>
            </w:pPr>
            <w:r>
              <w:rPr>
                <w:rFonts w:ascii="Trebuchet MS" w:hAnsi="Trebuchet MS"/>
                <w:sz w:val="18"/>
                <w:szCs w:val="18"/>
              </w:rPr>
              <w:t>April</w:t>
            </w:r>
            <w:r w:rsidR="0018232D" w:rsidRPr="00130659">
              <w:rPr>
                <w:rFonts w:ascii="Trebuchet MS" w:hAnsi="Trebuchet MS"/>
                <w:sz w:val="18"/>
                <w:szCs w:val="18"/>
              </w:rPr>
              <w:t xml:space="preserve"> </w:t>
            </w:r>
            <w:r>
              <w:rPr>
                <w:rFonts w:ascii="Trebuchet MS" w:hAnsi="Trebuchet MS"/>
                <w:sz w:val="18"/>
                <w:szCs w:val="18"/>
              </w:rPr>
              <w:t>9</w:t>
            </w:r>
            <w:r w:rsidR="0018232D" w:rsidRPr="00130659">
              <w:rPr>
                <w:rFonts w:ascii="Trebuchet MS" w:hAnsi="Trebuchet MS"/>
                <w:sz w:val="18"/>
                <w:szCs w:val="18"/>
              </w:rPr>
              <w:t>, 201</w:t>
            </w:r>
            <w:r>
              <w:rPr>
                <w:rFonts w:ascii="Trebuchet MS" w:hAnsi="Trebuchet MS"/>
                <w:sz w:val="18"/>
                <w:szCs w:val="18"/>
              </w:rPr>
              <w:t>3</w:t>
            </w:r>
          </w:p>
        </w:tc>
        <w:tc>
          <w:tcPr>
            <w:tcW w:w="6254" w:type="dxa"/>
            <w:tcMar>
              <w:top w:w="58" w:type="dxa"/>
              <w:left w:w="115" w:type="dxa"/>
              <w:right w:w="115" w:type="dxa"/>
            </w:tcMar>
          </w:tcPr>
          <w:p w:rsidR="0018232D" w:rsidRPr="00130659" w:rsidRDefault="0018232D" w:rsidP="00084D14">
            <w:pPr>
              <w:pStyle w:val="BodyText"/>
              <w:keepNext/>
              <w:rPr>
                <w:rFonts w:ascii="Trebuchet MS" w:hAnsi="Trebuchet MS"/>
                <w:sz w:val="18"/>
                <w:szCs w:val="18"/>
              </w:rPr>
            </w:pPr>
            <w:r w:rsidRPr="00130659">
              <w:rPr>
                <w:rFonts w:ascii="Trebuchet MS" w:hAnsi="Trebuchet MS"/>
                <w:sz w:val="18"/>
                <w:szCs w:val="18"/>
              </w:rPr>
              <w:t>Initial release</w:t>
            </w:r>
          </w:p>
        </w:tc>
      </w:tr>
      <w:bookmarkEnd w:id="66"/>
      <w:bookmarkEnd w:id="67"/>
    </w:tbl>
    <w:p w:rsidR="0018232D" w:rsidRPr="002861CC" w:rsidRDefault="0018232D" w:rsidP="0018232D">
      <w:pPr>
        <w:pStyle w:val="dmcFlietext"/>
      </w:pPr>
    </w:p>
    <w:p w:rsidR="00DF02B8" w:rsidRDefault="00DF02B8">
      <w:r>
        <w:br w:type="page"/>
      </w:r>
    </w:p>
    <w:p w:rsidR="00E13AED" w:rsidRDefault="00DF02B8" w:rsidP="00BC2CCA">
      <w:pPr>
        <w:pStyle w:val="Title"/>
      </w:pPr>
      <w:r>
        <w:lastRenderedPageBreak/>
        <w:t>Appendix A</w:t>
      </w:r>
      <w:r w:rsidR="009110E9">
        <w:t>: Manual Integration Steps</w:t>
      </w:r>
    </w:p>
    <w:p w:rsidR="00DF02B8" w:rsidRDefault="00DF02B8" w:rsidP="00DF02B8">
      <w:pPr>
        <w:ind w:left="1080"/>
        <w:rPr>
          <w:b/>
        </w:rPr>
      </w:pPr>
      <w:r>
        <w:rPr>
          <w:b/>
        </w:rPr>
        <w:t>Create System Object Definitions (manual integration method)</w:t>
      </w:r>
    </w:p>
    <w:p w:rsidR="00DF02B8" w:rsidRDefault="00DF02B8" w:rsidP="00DF02B8">
      <w:pPr>
        <w:ind w:left="1080"/>
      </w:pPr>
      <w:r>
        <w:t>1. Create the following system object definitions:</w:t>
      </w:r>
    </w:p>
    <w:p w:rsidR="00DF02B8" w:rsidRDefault="00DF02B8" w:rsidP="00DF02B8">
      <w:pPr>
        <w:ind w:left="1080"/>
      </w:pPr>
    </w:p>
    <w:p w:rsidR="00DF02B8" w:rsidRDefault="00E13AED" w:rsidP="00DF02B8">
      <w:pPr>
        <w:ind w:left="1080"/>
      </w:pPr>
      <w:r>
        <w:rPr>
          <w:noProof/>
        </w:rPr>
        <w:drawing>
          <wp:anchor distT="0" distB="0" distL="114300" distR="114300" simplePos="0" relativeHeight="251674624" behindDoc="0" locked="0" layoutInCell="1" allowOverlap="1" wp14:anchorId="178C1DE6" wp14:editId="7563BD05">
            <wp:simplePos x="0" y="0"/>
            <wp:positionH relativeFrom="column">
              <wp:posOffset>75122</wp:posOffset>
            </wp:positionH>
            <wp:positionV relativeFrom="paragraph">
              <wp:posOffset>-276046</wp:posOffset>
            </wp:positionV>
            <wp:extent cx="6122957" cy="3191774"/>
            <wp:effectExtent l="19050" t="0" r="0" b="0"/>
            <wp:wrapNone/>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3" cstate="print"/>
                    <a:stretch>
                      <a:fillRect/>
                    </a:stretch>
                  </pic:blipFill>
                  <pic:spPr>
                    <a:xfrm>
                      <a:off x="0" y="0"/>
                      <a:ext cx="6122957" cy="3191774"/>
                    </a:xfrm>
                    <a:prstGeom prst="rect">
                      <a:avLst/>
                    </a:prstGeom>
                  </pic:spPr>
                </pic:pic>
              </a:graphicData>
            </a:graphic>
          </wp:anchor>
        </w:drawing>
      </w:r>
    </w:p>
    <w:p w:rsidR="00DF02B8" w:rsidRDefault="00DF02B8" w:rsidP="00DF02B8">
      <w:pPr>
        <w:ind w:left="1080"/>
      </w:pPr>
    </w:p>
    <w:p w:rsidR="00DF02B8" w:rsidRDefault="00DF02B8" w:rsidP="00DF02B8">
      <w:pPr>
        <w:ind w:left="1080"/>
      </w:pPr>
    </w:p>
    <w:p w:rsidR="00DF02B8" w:rsidRDefault="00DF02B8" w:rsidP="00DF02B8">
      <w:pPr>
        <w:ind w:left="1080"/>
      </w:pPr>
    </w:p>
    <w:p w:rsidR="00DF02B8" w:rsidRDefault="00DF02B8" w:rsidP="00DF02B8">
      <w:pPr>
        <w:ind w:left="1080"/>
      </w:pPr>
    </w:p>
    <w:p w:rsidR="00DF02B8" w:rsidRDefault="00DF02B8" w:rsidP="00DF02B8">
      <w:pPr>
        <w:ind w:left="1080"/>
      </w:pPr>
    </w:p>
    <w:p w:rsidR="00DF02B8" w:rsidRDefault="00DF02B8" w:rsidP="00DF02B8">
      <w:pPr>
        <w:ind w:left="1080"/>
      </w:pPr>
    </w:p>
    <w:p w:rsidR="00DF02B8" w:rsidRDefault="00DF02B8" w:rsidP="00DF02B8">
      <w:pPr>
        <w:ind w:left="1080"/>
      </w:pPr>
    </w:p>
    <w:p w:rsidR="00DF02B8" w:rsidRDefault="00DF02B8" w:rsidP="00DF02B8">
      <w:pPr>
        <w:ind w:left="1080"/>
      </w:pPr>
    </w:p>
    <w:p w:rsidR="00DF02B8" w:rsidRPr="00023ECE" w:rsidRDefault="00DF02B8" w:rsidP="00DF02B8">
      <w:pPr>
        <w:pStyle w:val="Standard1"/>
        <w:numPr>
          <w:ilvl w:val="0"/>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Order</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Status</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kount_Status</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Status</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type: </w:t>
      </w:r>
      <w:proofErr w:type="spellStart"/>
      <w:r w:rsidRPr="00023ECE">
        <w:rPr>
          <w:rFonts w:asciiTheme="minorHAnsi" w:hAnsiTheme="minorHAnsi" w:cstheme="minorHAnsi"/>
          <w:sz w:val="22"/>
          <w:szCs w:val="22"/>
        </w:rPr>
        <w:t>Enum</w:t>
      </w:r>
      <w:proofErr w:type="spellEnd"/>
      <w:r w:rsidRPr="00023ECE">
        <w:rPr>
          <w:rFonts w:asciiTheme="minorHAnsi" w:hAnsiTheme="minorHAnsi" w:cstheme="minorHAnsi"/>
          <w:sz w:val="22"/>
          <w:szCs w:val="22"/>
        </w:rPr>
        <w:t xml:space="preserve"> of Strings</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values:</w:t>
      </w:r>
    </w:p>
    <w:p w:rsidR="00DF02B8" w:rsidRPr="00023ECE" w:rsidRDefault="00DF02B8" w:rsidP="00DF02B8">
      <w:pPr>
        <w:pStyle w:val="Standard1"/>
        <w:numPr>
          <w:ilvl w:val="3"/>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value: APPROVED, display value: Approved</w:t>
      </w:r>
    </w:p>
    <w:p w:rsidR="00DF02B8" w:rsidRPr="00023ECE" w:rsidRDefault="00DF02B8" w:rsidP="00DF02B8">
      <w:pPr>
        <w:pStyle w:val="Standard1"/>
        <w:numPr>
          <w:ilvl w:val="3"/>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value: HOLD, display value: Hold</w:t>
      </w:r>
    </w:p>
    <w:p w:rsidR="00DF02B8" w:rsidRDefault="00DF02B8" w:rsidP="00DF02B8">
      <w:pPr>
        <w:pStyle w:val="Standard1"/>
        <w:numPr>
          <w:ilvl w:val="3"/>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value: DECLINED, display value: Declined</w:t>
      </w:r>
    </w:p>
    <w:p w:rsidR="00DF02B8" w:rsidRDefault="00DF02B8" w:rsidP="00DF02B8">
      <w:pPr>
        <w:pStyle w:val="Standard1"/>
        <w:numPr>
          <w:ilvl w:val="3"/>
          <w:numId w:val="29"/>
        </w:numPr>
        <w:spacing w:after="0" w:line="240" w:lineRule="auto"/>
        <w:rPr>
          <w:rFonts w:asciiTheme="minorHAnsi" w:hAnsiTheme="minorHAnsi" w:cstheme="minorHAnsi"/>
          <w:sz w:val="22"/>
          <w:szCs w:val="22"/>
        </w:rPr>
      </w:pPr>
      <w:r>
        <w:rPr>
          <w:rFonts w:asciiTheme="minorHAnsi" w:hAnsiTheme="minorHAnsi" w:cstheme="minorHAnsi"/>
          <w:sz w:val="22"/>
          <w:szCs w:val="22"/>
        </w:rPr>
        <w:t>value: CHANGE, display value: Change</w:t>
      </w:r>
    </w:p>
    <w:p w:rsidR="00DF02B8" w:rsidRDefault="00DF02B8" w:rsidP="00DF02B8">
      <w:pPr>
        <w:pStyle w:val="Standard1"/>
        <w:numPr>
          <w:ilvl w:val="3"/>
          <w:numId w:val="29"/>
        </w:numPr>
        <w:spacing w:after="0" w:line="240" w:lineRule="auto"/>
        <w:rPr>
          <w:rFonts w:asciiTheme="minorHAnsi" w:hAnsiTheme="minorHAnsi" w:cstheme="minorHAnsi"/>
          <w:sz w:val="22"/>
          <w:szCs w:val="22"/>
        </w:rPr>
      </w:pPr>
      <w:r>
        <w:rPr>
          <w:rFonts w:asciiTheme="minorHAnsi" w:hAnsiTheme="minorHAnsi" w:cstheme="minorHAnsi"/>
          <w:sz w:val="22"/>
          <w:szCs w:val="22"/>
        </w:rPr>
        <w:t xml:space="preserve">value: </w:t>
      </w:r>
      <w:r w:rsidRPr="00EE2F69">
        <w:rPr>
          <w:rFonts w:asciiTheme="minorHAnsi" w:hAnsiTheme="minorHAnsi" w:cstheme="minorHAnsi"/>
          <w:sz w:val="22"/>
          <w:szCs w:val="22"/>
        </w:rPr>
        <w:t>TIME OUT</w:t>
      </w:r>
      <w:r>
        <w:rPr>
          <w:rFonts w:asciiTheme="minorHAnsi" w:hAnsiTheme="minorHAnsi" w:cstheme="minorHAnsi"/>
          <w:sz w:val="22"/>
          <w:szCs w:val="22"/>
        </w:rPr>
        <w:t xml:space="preserve">, display value: </w:t>
      </w:r>
      <w:r w:rsidRPr="00EE2F69">
        <w:rPr>
          <w:rFonts w:asciiTheme="minorHAnsi" w:hAnsiTheme="minorHAnsi" w:cstheme="minorHAnsi"/>
          <w:sz w:val="22"/>
          <w:szCs w:val="22"/>
        </w:rPr>
        <w:t>Time Out</w:t>
      </w:r>
    </w:p>
    <w:p w:rsidR="00DF02B8" w:rsidRPr="00023ECE" w:rsidRDefault="00DF02B8" w:rsidP="00DF02B8">
      <w:pPr>
        <w:pStyle w:val="Standard1"/>
        <w:numPr>
          <w:ilvl w:val="3"/>
          <w:numId w:val="29"/>
        </w:numPr>
        <w:spacing w:after="0" w:line="240" w:lineRule="auto"/>
        <w:rPr>
          <w:rFonts w:asciiTheme="minorHAnsi" w:hAnsiTheme="minorHAnsi" w:cstheme="minorHAnsi"/>
          <w:sz w:val="22"/>
          <w:szCs w:val="22"/>
        </w:rPr>
      </w:pPr>
      <w:r>
        <w:rPr>
          <w:rFonts w:asciiTheme="minorHAnsi" w:hAnsiTheme="minorHAnsi" w:cstheme="minorHAnsi"/>
          <w:sz w:val="22"/>
          <w:szCs w:val="22"/>
        </w:rPr>
        <w:t xml:space="preserve">value: </w:t>
      </w:r>
      <w:r w:rsidRPr="00EE2F69">
        <w:rPr>
          <w:rFonts w:asciiTheme="minorHAnsi" w:hAnsiTheme="minorHAnsi" w:cstheme="minorHAnsi"/>
          <w:sz w:val="22"/>
          <w:szCs w:val="22"/>
        </w:rPr>
        <w:t>TIME OUT PAYMENT</w:t>
      </w:r>
      <w:r>
        <w:rPr>
          <w:rFonts w:asciiTheme="minorHAnsi" w:hAnsiTheme="minorHAnsi" w:cstheme="minorHAnsi"/>
          <w:sz w:val="22"/>
          <w:szCs w:val="22"/>
        </w:rPr>
        <w:t xml:space="preserve">, display value: </w:t>
      </w:r>
      <w:r w:rsidRPr="00EE2F69">
        <w:rPr>
          <w:rFonts w:asciiTheme="minorHAnsi" w:hAnsiTheme="minorHAnsi" w:cstheme="minorHAnsi"/>
          <w:sz w:val="22"/>
          <w:szCs w:val="22"/>
        </w:rPr>
        <w:t>Time Out Payment Authorization</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NETW</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kount_NETW</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NETW</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GEOX</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kount_GEOX</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GEOX</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REAS</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lastRenderedPageBreak/>
        <w:t xml:space="preserve">id: </w:t>
      </w:r>
      <w:proofErr w:type="spellStart"/>
      <w:r w:rsidRPr="00023ECE">
        <w:rPr>
          <w:rFonts w:asciiTheme="minorHAnsi" w:hAnsiTheme="minorHAnsi" w:cstheme="minorHAnsi"/>
          <w:sz w:val="22"/>
          <w:szCs w:val="22"/>
        </w:rPr>
        <w:t>kount_REAS</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REAS</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SCOR</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kount_SCOR</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SCOR</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TRAN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kount_TRAN</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TRAN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VELO</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kount_VELO</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VELO</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VMAX</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kount_VMAX</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Order VMAX</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Default="00E13AED" w:rsidP="00DF02B8">
      <w:pPr>
        <w:pStyle w:val="Standard1"/>
      </w:pPr>
      <w:r>
        <w:rPr>
          <w:noProof/>
        </w:rPr>
        <w:drawing>
          <wp:inline distT="0" distB="0" distL="0" distR="0" wp14:anchorId="0E575910" wp14:editId="48007209">
            <wp:extent cx="6188710" cy="3229610"/>
            <wp:effectExtent l="19050" t="0" r="2540" b="0"/>
            <wp:docPr id="17" name="Рисунок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4" cstate="print"/>
                    <a:stretch>
                      <a:fillRect/>
                    </a:stretch>
                  </pic:blipFill>
                  <pic:spPr>
                    <a:xfrm>
                      <a:off x="0" y="0"/>
                      <a:ext cx="6188710" cy="3229610"/>
                    </a:xfrm>
                    <a:prstGeom prst="rect">
                      <a:avLst/>
                    </a:prstGeom>
                  </pic:spPr>
                </pic:pic>
              </a:graphicData>
            </a:graphic>
          </wp:inline>
        </w:drawing>
      </w:r>
    </w:p>
    <w:p w:rsidR="00DF02B8" w:rsidRPr="00023ECE" w:rsidRDefault="00DF02B8" w:rsidP="00DF02B8">
      <w:pPr>
        <w:pStyle w:val="Standard1"/>
        <w:numPr>
          <w:ilvl w:val="0"/>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Site Preferences</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Enable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kount_IsEnabled</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Enable </w:t>
      </w:r>
      <w:proofErr w:type="spellStart"/>
      <w:r w:rsidRPr="00023ECE">
        <w:rPr>
          <w:rFonts w:asciiTheme="minorHAnsi" w:hAnsiTheme="minorHAnsi" w:cstheme="minorHAnsi"/>
          <w:sz w:val="22"/>
          <w:szCs w:val="22"/>
        </w:rPr>
        <w:t>Kount</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DC Server </w:t>
      </w:r>
      <w:proofErr w:type="spellStart"/>
      <w:r w:rsidRPr="00023ECE">
        <w:rPr>
          <w:rFonts w:asciiTheme="minorHAnsi" w:hAnsiTheme="minorHAnsi" w:cstheme="minorHAnsi"/>
          <w:sz w:val="22"/>
          <w:szCs w:val="22"/>
        </w:rPr>
        <w:t>Url</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lastRenderedPageBreak/>
        <w:t xml:space="preserve">id: </w:t>
      </w:r>
      <w:proofErr w:type="spellStart"/>
      <w:r w:rsidRPr="00023ECE">
        <w:rPr>
          <w:rFonts w:asciiTheme="minorHAnsi" w:hAnsiTheme="minorHAnsi" w:cstheme="minorHAnsi"/>
          <w:sz w:val="22"/>
          <w:szCs w:val="22"/>
        </w:rPr>
        <w:t>kount_DCUrl</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DC Server </w:t>
      </w:r>
      <w:proofErr w:type="spellStart"/>
      <w:r w:rsidRPr="00023ECE">
        <w:rPr>
          <w:rFonts w:asciiTheme="minorHAnsi" w:hAnsiTheme="minorHAnsi" w:cstheme="minorHAnsi"/>
          <w:sz w:val="22"/>
          <w:szCs w:val="22"/>
        </w:rPr>
        <w:t>Url</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proofErr w:type="gramStart"/>
      <w:r w:rsidRPr="00023ECE">
        <w:rPr>
          <w:rFonts w:asciiTheme="minorHAnsi" w:hAnsiTheme="minorHAnsi" w:cstheme="minorHAnsi"/>
          <w:sz w:val="22"/>
          <w:szCs w:val="22"/>
        </w:rPr>
        <w:t>description</w:t>
      </w:r>
      <w:proofErr w:type="gramEnd"/>
      <w:r w:rsidRPr="00023ECE">
        <w:rPr>
          <w:rFonts w:asciiTheme="minorHAnsi" w:hAnsiTheme="minorHAnsi" w:cstheme="minorHAnsi"/>
          <w:sz w:val="22"/>
          <w:szCs w:val="22"/>
        </w:rPr>
        <w:t xml:space="preserv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Data Collector Server </w:t>
      </w:r>
      <w:proofErr w:type="spellStart"/>
      <w:r w:rsidRPr="00023ECE">
        <w:rPr>
          <w:rFonts w:asciiTheme="minorHAnsi" w:hAnsiTheme="minorHAnsi" w:cstheme="minorHAnsi"/>
          <w:sz w:val="22"/>
          <w:szCs w:val="22"/>
        </w:rPr>
        <w:t>Url</w:t>
      </w:r>
      <w:proofErr w:type="spellEnd"/>
      <w:r w:rsidRPr="00023ECE">
        <w:rPr>
          <w:rFonts w:asciiTheme="minorHAnsi" w:hAnsiTheme="minorHAnsi" w:cstheme="minorHAnsi"/>
          <w:sz w:val="22"/>
          <w:szCs w:val="22"/>
        </w:rPr>
        <w: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default value: https://tst.kaptcha.com</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RIS Server URL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kount_RISServerUrl</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RIS Server URL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description: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RIS Server URL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default value: https://risk.test.kount.net</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Array of IP</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kount_IPFilter</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display name: Array of IP</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proofErr w:type="gramStart"/>
      <w:r w:rsidRPr="00023ECE">
        <w:rPr>
          <w:rFonts w:asciiTheme="minorHAnsi" w:hAnsiTheme="minorHAnsi" w:cstheme="minorHAnsi"/>
          <w:sz w:val="22"/>
          <w:szCs w:val="22"/>
        </w:rPr>
        <w:t>description</w:t>
      </w:r>
      <w:proofErr w:type="gramEnd"/>
      <w:r w:rsidRPr="00023ECE">
        <w:rPr>
          <w:rFonts w:asciiTheme="minorHAnsi" w:hAnsiTheme="minorHAnsi" w:cstheme="minorHAnsi"/>
          <w:sz w:val="22"/>
          <w:szCs w:val="22"/>
        </w:rPr>
        <w:t>: Allows to skip step for particular IP address(</w:t>
      </w:r>
      <w:proofErr w:type="spellStart"/>
      <w:r w:rsidRPr="00023ECE">
        <w:rPr>
          <w:rFonts w:asciiTheme="minorHAnsi" w:hAnsiTheme="minorHAnsi" w:cstheme="minorHAnsi"/>
          <w:sz w:val="22"/>
          <w:szCs w:val="22"/>
        </w:rPr>
        <w:t>es</w:t>
      </w:r>
      <w:proofErr w:type="spellEnd"/>
      <w:r w:rsidRPr="00023ECE">
        <w:rPr>
          <w:rFonts w:asciiTheme="minorHAnsi" w:hAnsiTheme="minorHAnsi" w:cstheme="minorHAnsi"/>
          <w:sz w:val="22"/>
          <w:szCs w:val="22"/>
        </w:rPr>
        <w:t>). E.g. 192.168.0.1, 10.10.10.1,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Text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Website ID</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kount_WebsiteId</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display name: Website ID</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minimum value: 1</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lang w:val="ru-RU"/>
        </w:rPr>
        <w:t>field length</w:t>
      </w:r>
      <w:r w:rsidRPr="00023ECE">
        <w:rPr>
          <w:rFonts w:asciiTheme="minorHAnsi" w:hAnsiTheme="minorHAnsi" w:cstheme="minorHAnsi"/>
          <w:sz w:val="22"/>
          <w:szCs w:val="22"/>
        </w:rPr>
        <w:t>: 8</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Merchant ID</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kount_MerchantID</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display name: Merchant ID</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Merchant Number</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AWC link </w:t>
      </w:r>
      <w:r w:rsidRPr="00023ECE">
        <w:rPr>
          <w:rFonts w:asciiTheme="minorHAnsi" w:hAnsiTheme="minorHAnsi" w:cstheme="minorHAnsi"/>
          <w:sz w:val="22"/>
          <w:szCs w:val="22"/>
        </w:rPr>
        <w:t xml:space="preserve">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kount_AWCLink</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AWC link </w:t>
      </w:r>
      <w:r w:rsidRPr="00023ECE">
        <w:rPr>
          <w:rFonts w:asciiTheme="minorHAnsi" w:hAnsiTheme="minorHAnsi" w:cstheme="minorHAnsi"/>
          <w:sz w:val="22"/>
          <w:szCs w:val="22"/>
        </w:rPr>
        <w:t xml:space="preserve">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description: Copy and put this link to Browser, that would be go to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Agent Web Console</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String</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default value: </w:t>
      </w:r>
      <w:hyperlink r:id="rId45" w:history="1">
        <w:r w:rsidRPr="00023ECE">
          <w:rPr>
            <w:rStyle w:val="Hyperlink"/>
            <w:rFonts w:asciiTheme="minorHAnsi" w:hAnsiTheme="minorHAnsi" w:cstheme="minorHAnsi"/>
            <w:sz w:val="22"/>
            <w:szCs w:val="22"/>
          </w:rPr>
          <w:t>https://awc.test.kount.net</w:t>
        </w:r>
      </w:hyperlink>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Enable Event Notification Service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kount_ENS</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display name: Enable Event Notification Service</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ENS</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 </w:t>
      </w:r>
      <w:r w:rsidRPr="00023ECE">
        <w:rPr>
          <w:rFonts w:asciiTheme="minorHAnsi" w:hAnsiTheme="minorHAnsi" w:cstheme="minorHAnsi"/>
          <w:sz w:val="22"/>
          <w:szCs w:val="22"/>
        </w:rPr>
        <w:t xml:space="preserve">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kount_EmailList</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proofErr w:type="gramStart"/>
      <w:r w:rsidRPr="00023ECE">
        <w:rPr>
          <w:rFonts w:asciiTheme="minorHAnsi" w:hAnsiTheme="minorHAnsi" w:cstheme="minorHAnsi"/>
          <w:sz w:val="22"/>
          <w:szCs w:val="22"/>
        </w:rPr>
        <w:lastRenderedPageBreak/>
        <w:t>description</w:t>
      </w:r>
      <w:proofErr w:type="gramEnd"/>
      <w:r w:rsidRPr="00023ECE">
        <w:rPr>
          <w:rFonts w:asciiTheme="minorHAnsi" w:hAnsiTheme="minorHAnsi" w:cstheme="minorHAnsi"/>
          <w:sz w:val="22"/>
          <w:szCs w:val="22"/>
        </w:rPr>
        <w:t>: Email list for ENS. E.g. noemail@mail.com, testemail@mail.com,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Text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color w:val="000000"/>
          <w:sz w:val="22"/>
          <w:szCs w:val="22"/>
          <w:shd w:val="clear" w:color="auto" w:fill="FFFFFF"/>
        </w:rPr>
        <w:t>RISK_CHANGE_GEOX </w:t>
      </w:r>
      <w:r w:rsidRPr="00023ECE">
        <w:rPr>
          <w:rFonts w:asciiTheme="minorHAnsi" w:hAnsiTheme="minorHAnsi" w:cstheme="minorHAnsi"/>
          <w:sz w:val="22"/>
          <w:szCs w:val="22"/>
        </w:rPr>
        <w:t xml:space="preserve"> </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kount_RISK_CHANGE_GEOX</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notification mail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color w:val="000000"/>
          <w:sz w:val="22"/>
          <w:szCs w:val="22"/>
          <w:shd w:val="clear" w:color="auto" w:fill="FFFFFF"/>
        </w:rPr>
        <w:t>RISK_CHANGE_NETW</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kount_RISK_CHANGE_NETW</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notification mail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color w:val="000000"/>
          <w:sz w:val="22"/>
          <w:szCs w:val="22"/>
          <w:shd w:val="clear" w:color="auto" w:fill="FFFFFF"/>
        </w:rPr>
        <w:t>RISK_CHANGE_REAS</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kount_RISK_CHANGE_</w:t>
      </w:r>
      <w:r w:rsidRPr="00023ECE">
        <w:rPr>
          <w:rFonts w:asciiTheme="minorHAnsi" w:hAnsiTheme="minorHAnsi" w:cstheme="minorHAnsi"/>
          <w:color w:val="000000"/>
          <w:sz w:val="22"/>
          <w:szCs w:val="22"/>
          <w:shd w:val="clear" w:color="auto" w:fill="FFFFFF"/>
        </w:rPr>
        <w:t>REAS</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notification mail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color w:val="000000"/>
          <w:sz w:val="22"/>
          <w:szCs w:val="22"/>
          <w:shd w:val="clear" w:color="auto" w:fill="FFFFFF"/>
        </w:rPr>
        <w:t>RISK_CHANGE_</w:t>
      </w:r>
      <w:r w:rsidRPr="00023ECE">
        <w:rPr>
          <w:rFonts w:asciiTheme="minorHAnsi" w:hAnsiTheme="minorHAnsi" w:cstheme="minorHAnsi"/>
          <w:sz w:val="22"/>
          <w:szCs w:val="22"/>
        </w:rPr>
        <w:t>REPLY</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kount_RISK_CHANGE_</w:t>
      </w:r>
      <w:r w:rsidRPr="00023ECE">
        <w:rPr>
          <w:rFonts w:asciiTheme="minorHAnsi" w:hAnsiTheme="minorHAnsi" w:cstheme="minorHAnsi"/>
          <w:sz w:val="22"/>
          <w:szCs w:val="22"/>
        </w:rPr>
        <w:t>REPLY</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notification mail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color w:val="000000"/>
          <w:sz w:val="22"/>
          <w:szCs w:val="22"/>
          <w:shd w:val="clear" w:color="auto" w:fill="FFFFFF"/>
        </w:rPr>
        <w:t>RISK_CHANGE_SCOR</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kount_RISK_CHANGE_SCOR</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notification mail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color w:val="000000"/>
          <w:sz w:val="22"/>
          <w:szCs w:val="22"/>
          <w:shd w:val="clear" w:color="auto" w:fill="FFFFFF"/>
        </w:rPr>
        <w:t>RISK_CHANGE_VELO</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kount_RISK_CHANGE_VELO</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notification mail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numPr>
          <w:ilvl w:val="1"/>
          <w:numId w:val="29"/>
        </w:numPr>
        <w:spacing w:after="0" w:line="240" w:lineRule="auto"/>
        <w:rPr>
          <w:rFonts w:asciiTheme="minorHAnsi" w:hAnsiTheme="minorHAnsi" w:cstheme="minorHAnsi"/>
          <w:sz w:val="22"/>
          <w:szCs w:val="22"/>
        </w:rPr>
      </w:pPr>
      <w:r w:rsidRPr="00023ECE">
        <w:rPr>
          <w:rFonts w:asciiTheme="minorHAnsi" w:hAnsiTheme="minorHAnsi" w:cstheme="minorHAnsi"/>
          <w:color w:val="000000"/>
          <w:sz w:val="22"/>
          <w:szCs w:val="22"/>
          <w:shd w:val="clear" w:color="auto" w:fill="FFFFFF"/>
        </w:rPr>
        <w:t>RISK_CHANGE_VMAX</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bCs/>
          <w:color w:val="000000"/>
          <w:sz w:val="22"/>
          <w:szCs w:val="22"/>
          <w:shd w:val="clear" w:color="auto" w:fill="FFFFFF"/>
        </w:rPr>
        <w:t>kount_RISK_CHANGE_VMAX</w:t>
      </w:r>
      <w:proofErr w:type="spellEnd"/>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color w:val="000000"/>
          <w:sz w:val="22"/>
          <w:szCs w:val="22"/>
          <w:shd w:val="clear" w:color="auto" w:fill="FFFFFF"/>
        </w:rPr>
        <w:t>Kount</w:t>
      </w:r>
      <w:proofErr w:type="spellEnd"/>
      <w:r w:rsidRPr="00023ECE">
        <w:rPr>
          <w:rFonts w:asciiTheme="minorHAnsi" w:hAnsiTheme="minorHAnsi" w:cstheme="minorHAnsi"/>
          <w:color w:val="000000"/>
          <w:sz w:val="22"/>
          <w:szCs w:val="22"/>
          <w:shd w:val="clear" w:color="auto" w:fill="FFFFFF"/>
        </w:rPr>
        <w:t xml:space="preserve"> Email list</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description: Enable/Disable notification mail</w:t>
      </w:r>
    </w:p>
    <w:p w:rsidR="00DF02B8" w:rsidRPr="00023ECE"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type: Boolean</w:t>
      </w:r>
    </w:p>
    <w:p w:rsidR="00DF02B8" w:rsidRDefault="00DF02B8" w:rsidP="00DF02B8">
      <w:pPr>
        <w:pStyle w:val="Standard1"/>
        <w:numPr>
          <w:ilvl w:val="2"/>
          <w:numId w:val="29"/>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mandatory: false</w:t>
      </w:r>
    </w:p>
    <w:p w:rsidR="00DF02B8" w:rsidRPr="00023ECE" w:rsidRDefault="00DF02B8" w:rsidP="00DF02B8">
      <w:pPr>
        <w:pStyle w:val="Standard1"/>
        <w:spacing w:after="0" w:line="240" w:lineRule="auto"/>
        <w:ind w:left="3240"/>
        <w:rPr>
          <w:rFonts w:asciiTheme="minorHAnsi" w:hAnsiTheme="minorHAnsi" w:cstheme="minorHAnsi"/>
          <w:sz w:val="22"/>
          <w:szCs w:val="22"/>
        </w:rPr>
      </w:pPr>
    </w:p>
    <w:p w:rsidR="00DF02B8" w:rsidRPr="00023ECE" w:rsidRDefault="00DF02B8" w:rsidP="00DF02B8">
      <w:pPr>
        <w:pStyle w:val="Standard1"/>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  </w:t>
      </w:r>
      <w:r w:rsidRPr="00023ECE">
        <w:rPr>
          <w:rFonts w:asciiTheme="minorHAnsi" w:hAnsiTheme="minorHAnsi" w:cstheme="minorHAnsi"/>
          <w:sz w:val="22"/>
          <w:szCs w:val="22"/>
        </w:rPr>
        <w:tab/>
        <w:t xml:space="preserve">    2. Create an attribute group for </w:t>
      </w:r>
      <w:proofErr w:type="spellStart"/>
      <w:r w:rsidRPr="00023ECE">
        <w:rPr>
          <w:rFonts w:asciiTheme="minorHAnsi" w:hAnsiTheme="minorHAnsi" w:cstheme="minorHAnsi"/>
          <w:sz w:val="22"/>
          <w:szCs w:val="22"/>
        </w:rPr>
        <w:t>Kount</w:t>
      </w:r>
      <w:proofErr w:type="spellEnd"/>
      <w:r w:rsidRPr="00023ECE">
        <w:rPr>
          <w:rFonts w:asciiTheme="minorHAnsi" w:hAnsiTheme="minorHAnsi" w:cstheme="minorHAnsi"/>
          <w:sz w:val="22"/>
          <w:szCs w:val="22"/>
        </w:rPr>
        <w:t xml:space="preserve"> site preferences and add fields.</w:t>
      </w:r>
    </w:p>
    <w:p w:rsidR="00DF02B8" w:rsidRPr="00023ECE" w:rsidRDefault="00DF02B8" w:rsidP="00DF02B8">
      <w:pPr>
        <w:pStyle w:val="Standard1"/>
        <w:numPr>
          <w:ilvl w:val="0"/>
          <w:numId w:val="30"/>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id: </w:t>
      </w:r>
      <w:proofErr w:type="spellStart"/>
      <w:r w:rsidRPr="00023ECE">
        <w:rPr>
          <w:rFonts w:asciiTheme="minorHAnsi" w:hAnsiTheme="minorHAnsi" w:cstheme="minorHAnsi"/>
          <w:sz w:val="22"/>
          <w:szCs w:val="22"/>
        </w:rPr>
        <w:t>Kount</w:t>
      </w:r>
      <w:proofErr w:type="spellEnd"/>
    </w:p>
    <w:p w:rsidR="00DF02B8" w:rsidRPr="00023ECE" w:rsidRDefault="00DF02B8" w:rsidP="00DF02B8">
      <w:pPr>
        <w:pStyle w:val="Standard1"/>
        <w:numPr>
          <w:ilvl w:val="0"/>
          <w:numId w:val="30"/>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 xml:space="preserve">display name: </w:t>
      </w:r>
      <w:proofErr w:type="spellStart"/>
      <w:r w:rsidRPr="00023ECE">
        <w:rPr>
          <w:rFonts w:asciiTheme="minorHAnsi" w:hAnsiTheme="minorHAnsi" w:cstheme="minorHAnsi"/>
          <w:sz w:val="22"/>
          <w:szCs w:val="22"/>
        </w:rPr>
        <w:t>Kount</w:t>
      </w:r>
      <w:proofErr w:type="spellEnd"/>
    </w:p>
    <w:p w:rsidR="00DF02B8" w:rsidRPr="00023ECE" w:rsidRDefault="00DF02B8" w:rsidP="00DF02B8">
      <w:pPr>
        <w:pStyle w:val="Standard1"/>
        <w:numPr>
          <w:ilvl w:val="0"/>
          <w:numId w:val="30"/>
        </w:numPr>
        <w:spacing w:after="0" w:line="240" w:lineRule="auto"/>
        <w:rPr>
          <w:rFonts w:asciiTheme="minorHAnsi" w:hAnsiTheme="minorHAnsi" w:cstheme="minorHAnsi"/>
          <w:sz w:val="22"/>
          <w:szCs w:val="22"/>
        </w:rPr>
      </w:pPr>
      <w:r w:rsidRPr="00023ECE">
        <w:rPr>
          <w:rFonts w:asciiTheme="minorHAnsi" w:hAnsiTheme="minorHAnsi" w:cstheme="minorHAnsi"/>
          <w:sz w:val="22"/>
          <w:szCs w:val="22"/>
        </w:rPr>
        <w:t>attributes:</w:t>
      </w:r>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lastRenderedPageBreak/>
        <w:t>kount_IsEnabled</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kount_DCUrl</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kount_RISServerUrl</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kount_IPFilter</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kount_WebsiteId</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kount_MerchantID</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kount_AWCLink</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kount_ENS</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kount_EmailList</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kount_RISK_CHANGE_NETW</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kount_RISK_CHANGE_GEOX</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kount_RISK_CHANGE_VMAX</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kount_RISK_CHANGE_SCOR</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kount_RISK_CHANGE_VELO</w:t>
      </w:r>
      <w:proofErr w:type="spellEnd"/>
    </w:p>
    <w:p w:rsidR="00DF02B8" w:rsidRPr="00023ECE"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bCs/>
          <w:color w:val="000000"/>
          <w:sz w:val="22"/>
          <w:szCs w:val="22"/>
          <w:shd w:val="clear" w:color="auto" w:fill="FFFFFF"/>
        </w:rPr>
        <w:t>kount_RISK_CHANGE_REPLY</w:t>
      </w:r>
      <w:proofErr w:type="spellEnd"/>
    </w:p>
    <w:p w:rsidR="00DF02B8" w:rsidRDefault="00DF02B8" w:rsidP="00DF02B8">
      <w:pPr>
        <w:pStyle w:val="Standard1"/>
        <w:numPr>
          <w:ilvl w:val="1"/>
          <w:numId w:val="30"/>
        </w:numPr>
        <w:spacing w:after="0" w:line="240" w:lineRule="auto"/>
        <w:rPr>
          <w:rFonts w:asciiTheme="minorHAnsi" w:hAnsiTheme="minorHAnsi" w:cstheme="minorHAnsi"/>
          <w:sz w:val="22"/>
          <w:szCs w:val="22"/>
        </w:rPr>
      </w:pPr>
      <w:proofErr w:type="spellStart"/>
      <w:r w:rsidRPr="00023ECE">
        <w:rPr>
          <w:rFonts w:asciiTheme="minorHAnsi" w:hAnsiTheme="minorHAnsi" w:cstheme="minorHAnsi"/>
          <w:sz w:val="22"/>
          <w:szCs w:val="22"/>
        </w:rPr>
        <w:t>kount_RISK_CHANGE_REAS</w:t>
      </w:r>
      <w:proofErr w:type="spellEnd"/>
    </w:p>
    <w:p w:rsidR="009110E9" w:rsidRDefault="009110E9">
      <w:r>
        <w:br w:type="page"/>
      </w:r>
    </w:p>
    <w:p w:rsidR="009110E9" w:rsidRDefault="009110E9" w:rsidP="009110E9">
      <w:pPr>
        <w:pStyle w:val="Title"/>
      </w:pPr>
      <w:r>
        <w:lastRenderedPageBreak/>
        <w:t xml:space="preserve">Appendix </w:t>
      </w:r>
      <w:proofErr w:type="gramStart"/>
      <w:r>
        <w:t>B :</w:t>
      </w:r>
      <w:proofErr w:type="gramEnd"/>
      <w:r>
        <w:t xml:space="preserve"> Test Cases</w:t>
      </w:r>
    </w:p>
    <w:p w:rsidR="009110E9" w:rsidRDefault="009110E9" w:rsidP="009110E9">
      <w:pPr>
        <w:pStyle w:val="Heading1"/>
        <w:numPr>
          <w:ilvl w:val="0"/>
          <w:numId w:val="0"/>
        </w:numPr>
      </w:pPr>
      <w:bookmarkStart w:id="68" w:name="_Toc358635586"/>
      <w:r>
        <w:t>Verifying the Functionality of the Cartridge: Test Cases</w:t>
      </w:r>
      <w:bookmarkEnd w:id="68"/>
    </w:p>
    <w:p w:rsidR="009110E9" w:rsidRPr="00010026" w:rsidRDefault="00A60331" w:rsidP="009110E9">
      <w:pPr>
        <w:pStyle w:val="2"/>
        <w:ind w:left="1080"/>
        <w:rPr>
          <w:b/>
          <w:lang w:val="en-US"/>
        </w:rPr>
      </w:pPr>
      <w:r w:rsidRPr="00010026">
        <w:rPr>
          <w:b/>
          <w:lang w:val="en-US"/>
        </w:rPr>
        <w:t>General Prerequisites:</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EB18F1">
        <w:rPr>
          <w:sz w:val="24"/>
          <w:lang w:val="en-US"/>
        </w:rPr>
        <w:t>Requirements for Test Cases:</w:t>
      </w:r>
    </w:p>
    <w:p w:rsidR="009110E9" w:rsidRPr="00894111" w:rsidRDefault="009110E9" w:rsidP="009110E9">
      <w:pPr>
        <w:pStyle w:val="2"/>
        <w:ind w:left="1080"/>
        <w:rPr>
          <w:lang w:val="en-US"/>
        </w:rPr>
      </w:pPr>
      <w:r w:rsidRPr="00894111">
        <w:rPr>
          <w:lang w:val="en-US"/>
        </w:rPr>
        <w:t xml:space="preserve">1. Link to send box server and Business Manager </w:t>
      </w:r>
      <w:proofErr w:type="gramStart"/>
      <w:r w:rsidRPr="00894111">
        <w:rPr>
          <w:lang w:val="en-US"/>
        </w:rPr>
        <w:t>credentials</w:t>
      </w:r>
      <w:proofErr w:type="gramEnd"/>
      <w:r w:rsidRPr="00894111">
        <w:rPr>
          <w:lang w:val="en-US"/>
        </w:rPr>
        <w:t>.</w:t>
      </w:r>
    </w:p>
    <w:p w:rsidR="009110E9" w:rsidRPr="00894111" w:rsidRDefault="009110E9" w:rsidP="009110E9">
      <w:pPr>
        <w:pStyle w:val="2"/>
        <w:ind w:left="1080"/>
        <w:rPr>
          <w:lang w:val="en-US"/>
        </w:rPr>
      </w:pPr>
      <w:r w:rsidRPr="00894111">
        <w:rPr>
          <w:lang w:val="en-US"/>
        </w:rPr>
        <w:t xml:space="preserve">2. </w:t>
      </w:r>
      <w:proofErr w:type="spellStart"/>
      <w:r w:rsidRPr="00894111">
        <w:rPr>
          <w:lang w:val="en-US"/>
        </w:rPr>
        <w:t>Kount</w:t>
      </w:r>
      <w:proofErr w:type="spellEnd"/>
      <w:r w:rsidRPr="00894111">
        <w:rPr>
          <w:lang w:val="en-US"/>
        </w:rPr>
        <w:t xml:space="preserve"> account (</w:t>
      </w:r>
      <w:hyperlink r:id="rId46" w:history="1">
        <w:r w:rsidRPr="00894111">
          <w:rPr>
            <w:rStyle w:val="Hyperlink"/>
            <w:rFonts w:asciiTheme="minorHAnsi" w:hAnsiTheme="minorHAnsi" w:cstheme="minorHAnsi"/>
            <w:color w:val="1155CC"/>
            <w:lang w:val="en-US"/>
          </w:rPr>
          <w:t>https://awc.test.kount.net</w:t>
        </w:r>
      </w:hyperlink>
      <w:r w:rsidRPr="00894111">
        <w:rPr>
          <w:lang w:val="en-US"/>
        </w:rPr>
        <w:t>)</w:t>
      </w:r>
    </w:p>
    <w:p w:rsidR="009110E9" w:rsidRPr="00894111" w:rsidRDefault="009110E9" w:rsidP="009110E9">
      <w:pPr>
        <w:pStyle w:val="2"/>
        <w:ind w:left="1080"/>
        <w:rPr>
          <w:lang w:val="en-US"/>
        </w:rPr>
      </w:pPr>
      <w:r w:rsidRPr="00894111">
        <w:rPr>
          <w:lang w:val="en-US"/>
        </w:rPr>
        <w:t>3. In your browser installed Firebug or another tool, which help you to see page sources.</w:t>
      </w:r>
    </w:p>
    <w:p w:rsidR="009110E9" w:rsidRPr="00894111" w:rsidRDefault="009110E9" w:rsidP="009110E9">
      <w:pPr>
        <w:pStyle w:val="2"/>
        <w:ind w:left="1080"/>
        <w:rPr>
          <w:lang w:val="en-US"/>
        </w:rPr>
      </w:pPr>
    </w:p>
    <w:p w:rsidR="009110E9" w:rsidRDefault="009110E9" w:rsidP="009110E9">
      <w:pPr>
        <w:pStyle w:val="2"/>
        <w:ind w:left="1080"/>
        <w:rPr>
          <w:b/>
          <w:lang w:val="en-US"/>
        </w:rPr>
      </w:pPr>
    </w:p>
    <w:p w:rsidR="009110E9" w:rsidRPr="00894111" w:rsidRDefault="009110E9" w:rsidP="009110E9">
      <w:pPr>
        <w:pStyle w:val="2"/>
        <w:ind w:left="1080"/>
        <w:rPr>
          <w:b/>
          <w:lang w:val="en-US"/>
        </w:rPr>
      </w:pPr>
      <w:proofErr w:type="spellStart"/>
      <w:r w:rsidRPr="00894111">
        <w:rPr>
          <w:b/>
          <w:lang w:val="en-US"/>
        </w:rPr>
        <w:t>T</w:t>
      </w:r>
      <w:r>
        <w:rPr>
          <w:b/>
          <w:lang w:val="en-US"/>
        </w:rPr>
        <w:t>est</w:t>
      </w:r>
      <w:r w:rsidRPr="00894111">
        <w:rPr>
          <w:b/>
          <w:lang w:val="en-US"/>
        </w:rPr>
        <w:t>C</w:t>
      </w:r>
      <w:r>
        <w:rPr>
          <w:b/>
          <w:lang w:val="en-US"/>
        </w:rPr>
        <w:t>ase</w:t>
      </w:r>
      <w:proofErr w:type="spellEnd"/>
      <w:r>
        <w:rPr>
          <w:b/>
          <w:lang w:val="en-US"/>
        </w:rPr>
        <w:t xml:space="preserve"> </w:t>
      </w:r>
      <w:r w:rsidRPr="00894111">
        <w:rPr>
          <w:b/>
          <w:lang w:val="en-US"/>
        </w:rPr>
        <w:t>1</w:t>
      </w:r>
      <w:r>
        <w:rPr>
          <w:b/>
          <w:lang w:val="en-US"/>
        </w:rPr>
        <w:t>:</w:t>
      </w:r>
      <w:r w:rsidRPr="00894111">
        <w:rPr>
          <w:b/>
          <w:lang w:val="en-US"/>
        </w:rPr>
        <w:t xml:space="preserve"> </w:t>
      </w:r>
      <w:r>
        <w:rPr>
          <w:b/>
          <w:lang w:val="en-US"/>
        </w:rPr>
        <w:br/>
      </w:r>
      <w:proofErr w:type="spellStart"/>
      <w:r w:rsidRPr="00894111">
        <w:rPr>
          <w:b/>
          <w:lang w:val="en-US"/>
        </w:rPr>
        <w:t>B</w:t>
      </w:r>
      <w:r>
        <w:rPr>
          <w:b/>
          <w:lang w:val="en-US"/>
        </w:rPr>
        <w:t>usiness</w:t>
      </w:r>
      <w:r w:rsidRPr="00894111">
        <w:rPr>
          <w:b/>
          <w:lang w:val="en-US"/>
        </w:rPr>
        <w:t>M</w:t>
      </w:r>
      <w:r>
        <w:rPr>
          <w:b/>
          <w:lang w:val="en-US"/>
        </w:rPr>
        <w:t>anger</w:t>
      </w:r>
      <w:proofErr w:type="spellEnd"/>
      <w:r w:rsidRPr="00894111">
        <w:rPr>
          <w:b/>
          <w:lang w:val="en-US"/>
        </w:rPr>
        <w:t xml:space="preserve">. </w:t>
      </w:r>
      <w:proofErr w:type="spellStart"/>
      <w:proofErr w:type="gramStart"/>
      <w:r w:rsidRPr="00894111">
        <w:rPr>
          <w:b/>
          <w:lang w:val="en-US"/>
        </w:rPr>
        <w:t>Kount</w:t>
      </w:r>
      <w:proofErr w:type="spellEnd"/>
      <w:r w:rsidRPr="00894111">
        <w:rPr>
          <w:b/>
          <w:lang w:val="en-US"/>
        </w:rPr>
        <w:t xml:space="preserve"> preferences.</w:t>
      </w:r>
      <w:proofErr w:type="gramEnd"/>
      <w:r w:rsidRPr="00894111">
        <w:rPr>
          <w:b/>
          <w:lang w:val="en-US"/>
        </w:rPr>
        <w:t xml:space="preserve"> Check required fields.</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 xml:space="preserve">1. Login to BM and open </w:t>
      </w:r>
      <w:proofErr w:type="spellStart"/>
      <w:r w:rsidRPr="00894111">
        <w:rPr>
          <w:lang w:val="en-US"/>
        </w:rPr>
        <w:t>Kount</w:t>
      </w:r>
      <w:proofErr w:type="spellEnd"/>
      <w:r w:rsidRPr="00894111">
        <w:rPr>
          <w:lang w:val="en-US"/>
        </w:rPr>
        <w:t xml:space="preserve"> &gt; Site Preferences &gt; Custom Preferences &gt;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2. Verify that next components are available:</w:t>
      </w:r>
    </w:p>
    <w:p w:rsidR="009110E9" w:rsidRPr="00894111" w:rsidRDefault="009110E9" w:rsidP="009110E9">
      <w:pPr>
        <w:pStyle w:val="2"/>
        <w:ind w:left="1080"/>
        <w:rPr>
          <w:lang w:val="en-US"/>
        </w:rPr>
      </w:pPr>
      <w:r w:rsidRPr="00894111">
        <w:rPr>
          <w:lang w:val="en-US"/>
        </w:rPr>
        <w:t xml:space="preserve">- Enable </w:t>
      </w:r>
      <w:proofErr w:type="spellStart"/>
      <w:r w:rsidRPr="00894111">
        <w:rPr>
          <w:lang w:val="en-US"/>
        </w:rPr>
        <w:t>Kount</w:t>
      </w:r>
      <w:proofErr w:type="spellEnd"/>
      <w:r w:rsidRPr="00894111">
        <w:rPr>
          <w:lang w:val="en-US"/>
        </w:rPr>
        <w:t xml:space="preserve"> checkbox</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DC Server </w:t>
      </w:r>
      <w:proofErr w:type="spellStart"/>
      <w:r w:rsidRPr="00894111">
        <w:rPr>
          <w:lang w:val="en-US"/>
        </w:rPr>
        <w:t>Url</w:t>
      </w:r>
      <w:proofErr w:type="spellEnd"/>
      <w:r w:rsidRPr="00894111">
        <w:rPr>
          <w:lang w:val="en-US"/>
        </w:rPr>
        <w:t xml:space="preserve"> field</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RIS Server URL field</w:t>
      </w:r>
    </w:p>
    <w:p w:rsidR="009110E9" w:rsidRPr="00894111" w:rsidRDefault="009110E9" w:rsidP="009110E9">
      <w:pPr>
        <w:pStyle w:val="2"/>
        <w:ind w:left="1080"/>
        <w:rPr>
          <w:lang w:val="en-US"/>
        </w:rPr>
      </w:pPr>
      <w:r w:rsidRPr="00894111">
        <w:rPr>
          <w:lang w:val="en-US"/>
        </w:rPr>
        <w:t xml:space="preserve">- Array of IP </w:t>
      </w:r>
      <w:proofErr w:type="spellStart"/>
      <w:r w:rsidRPr="00894111">
        <w:rPr>
          <w:lang w:val="en-US"/>
        </w:rPr>
        <w:t>textarea</w:t>
      </w:r>
      <w:proofErr w:type="spellEnd"/>
    </w:p>
    <w:p w:rsidR="009110E9" w:rsidRPr="00894111" w:rsidRDefault="009110E9" w:rsidP="009110E9">
      <w:pPr>
        <w:pStyle w:val="2"/>
        <w:ind w:left="1080"/>
        <w:rPr>
          <w:lang w:val="en-US"/>
        </w:rPr>
      </w:pPr>
      <w:r w:rsidRPr="00894111">
        <w:rPr>
          <w:lang w:val="en-US"/>
        </w:rPr>
        <w:t>- Website ID field</w:t>
      </w:r>
    </w:p>
    <w:p w:rsidR="009110E9" w:rsidRPr="00894111" w:rsidRDefault="009110E9" w:rsidP="009110E9">
      <w:pPr>
        <w:pStyle w:val="2"/>
        <w:ind w:left="1080"/>
        <w:rPr>
          <w:lang w:val="en-US"/>
        </w:rPr>
      </w:pPr>
      <w:r w:rsidRPr="00894111">
        <w:rPr>
          <w:lang w:val="en-US"/>
        </w:rPr>
        <w:t>- Merchant ID field</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AWC link field</w:t>
      </w:r>
    </w:p>
    <w:p w:rsidR="009110E9" w:rsidRPr="00894111" w:rsidRDefault="009110E9" w:rsidP="009110E9">
      <w:pPr>
        <w:pStyle w:val="2"/>
        <w:ind w:left="1080"/>
        <w:rPr>
          <w:lang w:val="en-US"/>
        </w:rPr>
      </w:pPr>
      <w:r w:rsidRPr="00894111">
        <w:rPr>
          <w:lang w:val="en-US"/>
        </w:rPr>
        <w:t>- Enable Event Notification Service checkbox</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Email list </w:t>
      </w:r>
      <w:proofErr w:type="spellStart"/>
      <w:r w:rsidRPr="00894111">
        <w:rPr>
          <w:lang w:val="en-US"/>
        </w:rPr>
        <w:t>textarea</w:t>
      </w:r>
      <w:proofErr w:type="spellEnd"/>
    </w:p>
    <w:p w:rsidR="009110E9" w:rsidRPr="00894111" w:rsidRDefault="009110E9" w:rsidP="009110E9">
      <w:pPr>
        <w:pStyle w:val="2"/>
        <w:ind w:left="1080"/>
        <w:rPr>
          <w:lang w:val="en-US"/>
        </w:rPr>
      </w:pPr>
      <w:r w:rsidRPr="00894111">
        <w:rPr>
          <w:lang w:val="en-US"/>
        </w:rPr>
        <w:t>- RISK_CHANGE_NETW</w:t>
      </w:r>
    </w:p>
    <w:p w:rsidR="009110E9" w:rsidRPr="00894111" w:rsidRDefault="009110E9" w:rsidP="009110E9">
      <w:pPr>
        <w:pStyle w:val="2"/>
        <w:ind w:left="1080"/>
        <w:rPr>
          <w:lang w:val="en-US"/>
        </w:rPr>
      </w:pPr>
      <w:r w:rsidRPr="00894111">
        <w:rPr>
          <w:lang w:val="en-US"/>
        </w:rPr>
        <w:t>- RISK_CHANGE_GEOX</w:t>
      </w:r>
    </w:p>
    <w:p w:rsidR="009110E9" w:rsidRPr="00894111" w:rsidRDefault="009110E9" w:rsidP="009110E9">
      <w:pPr>
        <w:pStyle w:val="2"/>
        <w:ind w:left="1080"/>
        <w:rPr>
          <w:lang w:val="en-US"/>
        </w:rPr>
      </w:pPr>
      <w:r w:rsidRPr="00894111">
        <w:rPr>
          <w:lang w:val="en-US"/>
        </w:rPr>
        <w:t>- RISK_CHANGE_VMAX</w:t>
      </w:r>
    </w:p>
    <w:p w:rsidR="009110E9" w:rsidRPr="00894111" w:rsidRDefault="009110E9" w:rsidP="009110E9">
      <w:pPr>
        <w:pStyle w:val="2"/>
        <w:ind w:left="1080"/>
        <w:rPr>
          <w:lang w:val="en-US"/>
        </w:rPr>
      </w:pPr>
      <w:r w:rsidRPr="00894111">
        <w:rPr>
          <w:lang w:val="en-US"/>
        </w:rPr>
        <w:t>- RISK_CHANGE_SCOR</w:t>
      </w:r>
    </w:p>
    <w:p w:rsidR="009110E9" w:rsidRPr="00894111" w:rsidRDefault="009110E9" w:rsidP="009110E9">
      <w:pPr>
        <w:pStyle w:val="2"/>
        <w:ind w:left="1080"/>
        <w:rPr>
          <w:lang w:val="en-US"/>
        </w:rPr>
      </w:pPr>
      <w:r w:rsidRPr="00894111">
        <w:rPr>
          <w:lang w:val="en-US"/>
        </w:rPr>
        <w:t>- RISK_CHANGE_VELO</w:t>
      </w:r>
    </w:p>
    <w:p w:rsidR="009110E9" w:rsidRPr="00894111" w:rsidRDefault="009110E9" w:rsidP="009110E9">
      <w:pPr>
        <w:pStyle w:val="2"/>
        <w:ind w:left="1080"/>
        <w:rPr>
          <w:lang w:val="en-US"/>
        </w:rPr>
      </w:pPr>
      <w:r w:rsidRPr="00894111">
        <w:rPr>
          <w:lang w:val="en-US"/>
        </w:rPr>
        <w:t>- RISK_CHANGE_REPLY</w:t>
      </w:r>
    </w:p>
    <w:p w:rsidR="009110E9" w:rsidRPr="00894111" w:rsidRDefault="009110E9" w:rsidP="009110E9">
      <w:pPr>
        <w:pStyle w:val="2"/>
        <w:ind w:left="1080"/>
        <w:rPr>
          <w:lang w:val="en-US"/>
        </w:rPr>
      </w:pPr>
      <w:r w:rsidRPr="00894111">
        <w:rPr>
          <w:lang w:val="en-US"/>
        </w:rPr>
        <w:t>- RISK_CHANGE_REAS</w:t>
      </w:r>
    </w:p>
    <w:p w:rsidR="009110E9" w:rsidRPr="00894111" w:rsidRDefault="009110E9" w:rsidP="009110E9">
      <w:pPr>
        <w:pStyle w:val="2"/>
        <w:ind w:left="1080"/>
        <w:rPr>
          <w:lang w:val="en-US"/>
        </w:rPr>
      </w:pPr>
      <w:r w:rsidRPr="00894111">
        <w:rPr>
          <w:lang w:val="en-US"/>
        </w:rPr>
        <w:t>- Apply and Reset buttons</w:t>
      </w:r>
      <w:r w:rsidRPr="00894111">
        <w:rPr>
          <w:lang w:val="en-US"/>
        </w:rPr>
        <w:br/>
      </w:r>
    </w:p>
    <w:p w:rsidR="009110E9" w:rsidRDefault="009110E9" w:rsidP="009110E9">
      <w:pPr>
        <w:pStyle w:val="2"/>
        <w:ind w:left="1080"/>
        <w:rPr>
          <w:b/>
          <w:lang w:val="en-US"/>
        </w:rPr>
      </w:pPr>
      <w:proofErr w:type="spellStart"/>
      <w:proofErr w:type="gramStart"/>
      <w:r w:rsidRPr="00894111">
        <w:rPr>
          <w:b/>
          <w:lang w:val="en-US"/>
        </w:rPr>
        <w:t>T</w:t>
      </w:r>
      <w:r>
        <w:rPr>
          <w:b/>
          <w:lang w:val="en-US"/>
        </w:rPr>
        <w:t>est</w:t>
      </w:r>
      <w:r w:rsidRPr="00894111">
        <w:rPr>
          <w:b/>
          <w:lang w:val="en-US"/>
        </w:rPr>
        <w:t>C</w:t>
      </w:r>
      <w:r>
        <w:rPr>
          <w:b/>
          <w:lang w:val="en-US"/>
        </w:rPr>
        <w:t>ase</w:t>
      </w:r>
      <w:proofErr w:type="spellEnd"/>
      <w:r>
        <w:rPr>
          <w:b/>
          <w:lang w:val="en-US"/>
        </w:rPr>
        <w:t xml:space="preserve"> </w:t>
      </w:r>
      <w:r w:rsidRPr="00894111">
        <w:rPr>
          <w:b/>
          <w:lang w:val="en-US"/>
        </w:rPr>
        <w:t>2.</w:t>
      </w:r>
      <w:proofErr w:type="gramEnd"/>
    </w:p>
    <w:p w:rsidR="009110E9" w:rsidRPr="00894111" w:rsidRDefault="009110E9" w:rsidP="009110E9">
      <w:pPr>
        <w:pStyle w:val="2"/>
        <w:ind w:left="1080"/>
        <w:rPr>
          <w:b/>
          <w:lang w:val="en-US"/>
        </w:rPr>
      </w:pPr>
      <w:proofErr w:type="spellStart"/>
      <w:proofErr w:type="gramStart"/>
      <w:r w:rsidRPr="00894111">
        <w:rPr>
          <w:b/>
          <w:lang w:val="en-US"/>
        </w:rPr>
        <w:t>B</w:t>
      </w:r>
      <w:r>
        <w:rPr>
          <w:b/>
          <w:lang w:val="en-US"/>
        </w:rPr>
        <w:t>usiness</w:t>
      </w:r>
      <w:r w:rsidRPr="00894111">
        <w:rPr>
          <w:b/>
          <w:lang w:val="en-US"/>
        </w:rPr>
        <w:t>M</w:t>
      </w:r>
      <w:r>
        <w:rPr>
          <w:b/>
          <w:lang w:val="en-US"/>
        </w:rPr>
        <w:t>anager</w:t>
      </w:r>
      <w:proofErr w:type="spellEnd"/>
      <w:r w:rsidRPr="00894111">
        <w:rPr>
          <w:b/>
          <w:lang w:val="en-US"/>
        </w:rPr>
        <w:t>.</w:t>
      </w:r>
      <w:proofErr w:type="gramEnd"/>
      <w:r w:rsidRPr="00894111">
        <w:rPr>
          <w:b/>
          <w:lang w:val="en-US"/>
        </w:rPr>
        <w:t xml:space="preserve"> </w:t>
      </w:r>
      <w:proofErr w:type="gramStart"/>
      <w:r w:rsidRPr="00894111">
        <w:rPr>
          <w:b/>
          <w:lang w:val="en-US"/>
        </w:rPr>
        <w:t>Order options.</w:t>
      </w:r>
      <w:proofErr w:type="gramEnd"/>
      <w:r w:rsidRPr="00894111">
        <w:rPr>
          <w:b/>
          <w:lang w:val="en-US"/>
        </w:rPr>
        <w:t xml:space="preserve"> Check </w:t>
      </w:r>
      <w:proofErr w:type="spellStart"/>
      <w:r w:rsidRPr="00894111">
        <w:rPr>
          <w:b/>
          <w:lang w:val="en-US"/>
        </w:rPr>
        <w:t>kount</w:t>
      </w:r>
      <w:proofErr w:type="spellEnd"/>
      <w:r w:rsidRPr="00894111">
        <w:rPr>
          <w:b/>
          <w:lang w:val="en-US"/>
        </w:rPr>
        <w:t xml:space="preserve"> field. </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 xml:space="preserve">1. Login to BM and open </w:t>
      </w:r>
      <w:proofErr w:type="spellStart"/>
      <w:r w:rsidRPr="00894111">
        <w:rPr>
          <w:lang w:val="en-US"/>
        </w:rPr>
        <w:t>Kount</w:t>
      </w:r>
      <w:proofErr w:type="spellEnd"/>
      <w:r w:rsidRPr="00894111">
        <w:rPr>
          <w:lang w:val="en-US"/>
        </w:rPr>
        <w:t xml:space="preserve"> &gt; Ordering &gt; Orders &gt; Find Order.</w:t>
      </w:r>
    </w:p>
    <w:p w:rsidR="009110E9" w:rsidRPr="00894111" w:rsidRDefault="009110E9" w:rsidP="009110E9">
      <w:pPr>
        <w:pStyle w:val="2"/>
        <w:ind w:left="1080"/>
        <w:rPr>
          <w:lang w:val="en-US"/>
        </w:rPr>
      </w:pPr>
      <w:r w:rsidRPr="00894111">
        <w:rPr>
          <w:lang w:val="en-US"/>
        </w:rPr>
        <w:t>2. Open Attributes tab.</w:t>
      </w:r>
    </w:p>
    <w:p w:rsidR="009110E9" w:rsidRPr="00894111" w:rsidRDefault="009110E9" w:rsidP="009110E9">
      <w:pPr>
        <w:pStyle w:val="2"/>
        <w:ind w:left="1080"/>
        <w:rPr>
          <w:lang w:val="en-US"/>
        </w:rPr>
      </w:pPr>
      <w:r w:rsidRPr="00894111">
        <w:rPr>
          <w:lang w:val="en-US"/>
        </w:rPr>
        <w:t xml:space="preserve">3. Verify that there is </w:t>
      </w:r>
      <w:proofErr w:type="spellStart"/>
      <w:r w:rsidRPr="00894111">
        <w:rPr>
          <w:lang w:val="en-US"/>
        </w:rPr>
        <w:t>Kount</w:t>
      </w:r>
      <w:proofErr w:type="spellEnd"/>
      <w:r w:rsidRPr="00894111">
        <w:rPr>
          <w:lang w:val="en-US"/>
        </w:rPr>
        <w:t xml:space="preserve"> Order Status select field, with next options:</w:t>
      </w:r>
    </w:p>
    <w:p w:rsidR="009110E9" w:rsidRPr="00894111" w:rsidRDefault="009110E9" w:rsidP="009110E9">
      <w:pPr>
        <w:pStyle w:val="2"/>
        <w:ind w:left="1080"/>
        <w:rPr>
          <w:lang w:val="en-US"/>
        </w:rPr>
      </w:pPr>
      <w:r w:rsidRPr="00894111">
        <w:rPr>
          <w:lang w:val="en-US"/>
        </w:rPr>
        <w:lastRenderedPageBreak/>
        <w:t>- Approved</w:t>
      </w:r>
    </w:p>
    <w:p w:rsidR="009110E9" w:rsidRPr="00894111" w:rsidRDefault="009110E9" w:rsidP="009110E9">
      <w:pPr>
        <w:pStyle w:val="2"/>
        <w:ind w:left="1080"/>
        <w:rPr>
          <w:lang w:val="en-US"/>
        </w:rPr>
      </w:pPr>
      <w:r w:rsidRPr="00894111">
        <w:rPr>
          <w:lang w:val="en-US"/>
        </w:rPr>
        <w:t>- Hold</w:t>
      </w:r>
    </w:p>
    <w:p w:rsidR="009110E9" w:rsidRDefault="009110E9" w:rsidP="009110E9">
      <w:pPr>
        <w:pStyle w:val="2"/>
        <w:ind w:left="1080"/>
        <w:rPr>
          <w:lang w:val="en-US"/>
        </w:rPr>
      </w:pPr>
      <w:r>
        <w:rPr>
          <w:lang w:val="en-US"/>
        </w:rPr>
        <w:t>- Declined</w:t>
      </w:r>
    </w:p>
    <w:p w:rsidR="009110E9" w:rsidRPr="004F3E92" w:rsidRDefault="009110E9" w:rsidP="009110E9">
      <w:pPr>
        <w:pStyle w:val="2"/>
        <w:ind w:left="1080"/>
        <w:rPr>
          <w:lang w:val="en-US"/>
        </w:rPr>
      </w:pPr>
      <w:r w:rsidRPr="004F3E92">
        <w:rPr>
          <w:lang w:val="en-US"/>
        </w:rPr>
        <w:t>- Change</w:t>
      </w:r>
    </w:p>
    <w:p w:rsidR="009110E9" w:rsidRPr="004F3E92" w:rsidRDefault="009110E9" w:rsidP="009110E9">
      <w:pPr>
        <w:pStyle w:val="2"/>
        <w:ind w:left="1080"/>
        <w:rPr>
          <w:lang w:val="en-US"/>
        </w:rPr>
      </w:pPr>
      <w:r w:rsidRPr="004F3E92">
        <w:rPr>
          <w:lang w:val="en-US"/>
        </w:rPr>
        <w:t>- Time out</w:t>
      </w:r>
    </w:p>
    <w:p w:rsidR="009110E9" w:rsidRPr="00894111" w:rsidRDefault="009110E9" w:rsidP="009110E9">
      <w:pPr>
        <w:pStyle w:val="2"/>
        <w:ind w:left="1080"/>
        <w:rPr>
          <w:lang w:val="en-US"/>
        </w:rPr>
      </w:pPr>
      <w:r w:rsidRPr="004F3E92">
        <w:rPr>
          <w:lang w:val="en-US"/>
        </w:rPr>
        <w:t>- Time out payment</w:t>
      </w:r>
    </w:p>
    <w:p w:rsidR="009110E9" w:rsidRPr="00894111" w:rsidRDefault="009110E9" w:rsidP="009110E9">
      <w:pPr>
        <w:pStyle w:val="2"/>
        <w:ind w:left="1080"/>
        <w:rPr>
          <w:lang w:val="en-US"/>
        </w:rPr>
      </w:pPr>
      <w:r w:rsidRPr="00894111">
        <w:rPr>
          <w:lang w:val="en-US"/>
        </w:rPr>
        <w:t>4. Verify that there are other fields:</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Order Transaction ID</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Order REAS</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Order GEOX</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Order NETW</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Order SCOR</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Order VELO</w:t>
      </w:r>
    </w:p>
    <w:p w:rsidR="009110E9" w:rsidRPr="00894111" w:rsidRDefault="009110E9" w:rsidP="009110E9">
      <w:pPr>
        <w:pStyle w:val="2"/>
        <w:ind w:left="1080"/>
        <w:rPr>
          <w:lang w:val="en-US"/>
        </w:rPr>
      </w:pPr>
      <w:r w:rsidRPr="00894111">
        <w:rPr>
          <w:lang w:val="en-US"/>
        </w:rPr>
        <w:t xml:space="preserve">- </w:t>
      </w:r>
      <w:proofErr w:type="spellStart"/>
      <w:r w:rsidRPr="00894111">
        <w:rPr>
          <w:lang w:val="en-US"/>
        </w:rPr>
        <w:t>Kount</w:t>
      </w:r>
      <w:proofErr w:type="spellEnd"/>
      <w:r w:rsidRPr="00894111">
        <w:rPr>
          <w:lang w:val="en-US"/>
        </w:rPr>
        <w:t xml:space="preserve"> Order VMAX</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spellStart"/>
      <w:proofErr w:type="gramStart"/>
      <w:r w:rsidRPr="00894111">
        <w:rPr>
          <w:b/>
          <w:lang w:val="en-US"/>
        </w:rPr>
        <w:t>T</w:t>
      </w:r>
      <w:r>
        <w:rPr>
          <w:b/>
          <w:lang w:val="en-US"/>
        </w:rPr>
        <w:t>est</w:t>
      </w:r>
      <w:r w:rsidRPr="00894111">
        <w:rPr>
          <w:b/>
          <w:lang w:val="en-US"/>
        </w:rPr>
        <w:t>C</w:t>
      </w:r>
      <w:r>
        <w:rPr>
          <w:b/>
          <w:lang w:val="en-US"/>
        </w:rPr>
        <w:t>ase</w:t>
      </w:r>
      <w:proofErr w:type="spellEnd"/>
      <w:r>
        <w:rPr>
          <w:b/>
          <w:lang w:val="en-US"/>
        </w:rPr>
        <w:t xml:space="preserve"> </w:t>
      </w:r>
      <w:r w:rsidRPr="00894111">
        <w:rPr>
          <w:b/>
          <w:lang w:val="en-US"/>
        </w:rPr>
        <w:t>3.</w:t>
      </w:r>
      <w:proofErr w:type="gramEnd"/>
    </w:p>
    <w:p w:rsidR="009110E9" w:rsidRPr="00894111" w:rsidRDefault="009110E9" w:rsidP="009110E9">
      <w:pPr>
        <w:pStyle w:val="2"/>
        <w:ind w:left="1080"/>
        <w:rPr>
          <w:b/>
          <w:lang w:val="en-US"/>
        </w:rPr>
      </w:pPr>
      <w:proofErr w:type="spellStart"/>
      <w:proofErr w:type="gramStart"/>
      <w:r w:rsidRPr="00894111">
        <w:rPr>
          <w:b/>
          <w:lang w:val="en-US"/>
        </w:rPr>
        <w:t>B</w:t>
      </w:r>
      <w:r>
        <w:rPr>
          <w:b/>
          <w:lang w:val="en-US"/>
        </w:rPr>
        <w:t>usiness</w:t>
      </w:r>
      <w:r w:rsidRPr="00894111">
        <w:rPr>
          <w:b/>
          <w:lang w:val="en-US"/>
        </w:rPr>
        <w:t>M</w:t>
      </w:r>
      <w:r>
        <w:rPr>
          <w:b/>
          <w:lang w:val="en-US"/>
        </w:rPr>
        <w:t>anager</w:t>
      </w:r>
      <w:proofErr w:type="spellEnd"/>
      <w:r w:rsidRPr="00894111">
        <w:rPr>
          <w:b/>
          <w:lang w:val="en-US"/>
        </w:rPr>
        <w:t>.</w:t>
      </w:r>
      <w:proofErr w:type="gramEnd"/>
      <w:r w:rsidRPr="00894111">
        <w:rPr>
          <w:b/>
          <w:lang w:val="en-US"/>
        </w:rPr>
        <w:t xml:space="preserve"> </w:t>
      </w:r>
      <w:proofErr w:type="gramStart"/>
      <w:r w:rsidRPr="00894111">
        <w:rPr>
          <w:b/>
          <w:lang w:val="en-US"/>
        </w:rPr>
        <w:t>Private Keys and Certificates.</w:t>
      </w:r>
      <w:proofErr w:type="gramEnd"/>
      <w:r w:rsidRPr="00894111">
        <w:rPr>
          <w:b/>
          <w:lang w:val="en-US"/>
        </w:rPr>
        <w:t xml:space="preserve"> Check </w:t>
      </w:r>
      <w:proofErr w:type="spellStart"/>
      <w:r w:rsidRPr="00894111">
        <w:rPr>
          <w:b/>
          <w:lang w:val="en-US"/>
        </w:rPr>
        <w:t>kount</w:t>
      </w:r>
      <w:proofErr w:type="spellEnd"/>
      <w:r w:rsidRPr="00894111">
        <w:rPr>
          <w:b/>
          <w:lang w:val="en-US"/>
        </w:rPr>
        <w:t xml:space="preserve"> keys and certificates. </w:t>
      </w: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Login to BM and open Administration &gt; Operations &gt; Private Keys and Certificated.</w:t>
      </w:r>
    </w:p>
    <w:p w:rsidR="009110E9" w:rsidRPr="00894111" w:rsidRDefault="009110E9" w:rsidP="009110E9">
      <w:pPr>
        <w:pStyle w:val="2"/>
        <w:ind w:left="1080"/>
        <w:rPr>
          <w:lang w:val="en-US"/>
        </w:rPr>
      </w:pPr>
      <w:r w:rsidRPr="00894111">
        <w:rPr>
          <w:lang w:val="en-US"/>
        </w:rPr>
        <w:t xml:space="preserve">2. Verify that </w:t>
      </w:r>
      <w:proofErr w:type="spellStart"/>
      <w:r w:rsidRPr="00894111">
        <w:rPr>
          <w:lang w:val="en-US"/>
        </w:rPr>
        <w:t>Kount</w:t>
      </w:r>
      <w:proofErr w:type="spellEnd"/>
      <w:r w:rsidRPr="00894111">
        <w:rPr>
          <w:lang w:val="en-US"/>
        </w:rPr>
        <w:t xml:space="preserve"> Private Key and 2 Trusted Certificates are available.</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spellStart"/>
      <w:proofErr w:type="gramStart"/>
      <w:r w:rsidRPr="00894111">
        <w:rPr>
          <w:b/>
          <w:lang w:val="en-US"/>
        </w:rPr>
        <w:t>T</w:t>
      </w:r>
      <w:r>
        <w:rPr>
          <w:b/>
          <w:lang w:val="en-US"/>
        </w:rPr>
        <w:t>est</w:t>
      </w:r>
      <w:r w:rsidRPr="00894111">
        <w:rPr>
          <w:b/>
          <w:lang w:val="en-US"/>
        </w:rPr>
        <w:t>C</w:t>
      </w:r>
      <w:r>
        <w:rPr>
          <w:b/>
          <w:lang w:val="en-US"/>
        </w:rPr>
        <w:t>ase</w:t>
      </w:r>
      <w:proofErr w:type="spellEnd"/>
      <w:r>
        <w:rPr>
          <w:b/>
          <w:lang w:val="en-US"/>
        </w:rPr>
        <w:t xml:space="preserve"> </w:t>
      </w:r>
      <w:r w:rsidRPr="00894111">
        <w:rPr>
          <w:b/>
          <w:lang w:val="en-US"/>
        </w:rPr>
        <w:t>4.</w:t>
      </w:r>
      <w:proofErr w:type="gramEnd"/>
    </w:p>
    <w:p w:rsidR="009110E9" w:rsidRPr="00894111" w:rsidRDefault="009110E9" w:rsidP="009110E9">
      <w:pPr>
        <w:pStyle w:val="2"/>
        <w:ind w:left="1080"/>
        <w:rPr>
          <w:b/>
          <w:lang w:val="en-US"/>
        </w:rPr>
      </w:pPr>
      <w:proofErr w:type="spellStart"/>
      <w:proofErr w:type="gramStart"/>
      <w:r w:rsidRPr="00894111">
        <w:rPr>
          <w:b/>
          <w:lang w:val="en-US"/>
        </w:rPr>
        <w:t>B</w:t>
      </w:r>
      <w:r>
        <w:rPr>
          <w:b/>
          <w:lang w:val="en-US"/>
        </w:rPr>
        <w:t>usiness</w:t>
      </w:r>
      <w:r w:rsidRPr="00894111">
        <w:rPr>
          <w:b/>
          <w:lang w:val="en-US"/>
        </w:rPr>
        <w:t>M</w:t>
      </w:r>
      <w:r>
        <w:rPr>
          <w:b/>
          <w:lang w:val="en-US"/>
        </w:rPr>
        <w:t>anager</w:t>
      </w:r>
      <w:proofErr w:type="spellEnd"/>
      <w:r w:rsidRPr="00894111">
        <w:rPr>
          <w:b/>
          <w:lang w:val="en-US"/>
        </w:rPr>
        <w:t xml:space="preserve"> </w:t>
      </w:r>
      <w:r>
        <w:rPr>
          <w:b/>
          <w:lang w:val="en-US"/>
        </w:rPr>
        <w:t>C</w:t>
      </w:r>
      <w:r w:rsidRPr="00894111">
        <w:rPr>
          <w:b/>
          <w:lang w:val="en-US"/>
        </w:rPr>
        <w:t>onfiguration.</w:t>
      </w:r>
      <w:proofErr w:type="gramEnd"/>
      <w:r w:rsidRPr="00894111">
        <w:rPr>
          <w:b/>
          <w:lang w:val="en-US"/>
        </w:rPr>
        <w:t xml:space="preserve"> Test Mode. Check </w:t>
      </w:r>
      <w:proofErr w:type="spellStart"/>
      <w:r w:rsidRPr="00894111">
        <w:rPr>
          <w:b/>
          <w:lang w:val="en-US"/>
        </w:rPr>
        <w:t>iframe</w:t>
      </w:r>
      <w:proofErr w:type="spellEnd"/>
      <w:r w:rsidRPr="00894111">
        <w:rPr>
          <w:b/>
          <w:lang w:val="en-US"/>
        </w:rPr>
        <w:t>.</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Prerequisites:</w:t>
      </w:r>
    </w:p>
    <w:p w:rsidR="009110E9" w:rsidRPr="00894111" w:rsidRDefault="009110E9" w:rsidP="009110E9">
      <w:pPr>
        <w:pStyle w:val="2"/>
        <w:ind w:left="1080"/>
        <w:rPr>
          <w:lang w:val="en-US"/>
        </w:rPr>
      </w:pPr>
      <w:r w:rsidRPr="00894111">
        <w:rPr>
          <w:lang w:val="en-US"/>
        </w:rPr>
        <w:t xml:space="preserve">Set </w:t>
      </w:r>
      <w:proofErr w:type="spellStart"/>
      <w:r w:rsidRPr="00894111">
        <w:rPr>
          <w:lang w:val="en-US"/>
        </w:rPr>
        <w:t>Kount</w:t>
      </w:r>
      <w:proofErr w:type="spellEnd"/>
      <w:r w:rsidRPr="00894111">
        <w:rPr>
          <w:lang w:val="en-US"/>
        </w:rPr>
        <w:t xml:space="preserve"> cartridge to Test Mode: </w:t>
      </w:r>
    </w:p>
    <w:p w:rsidR="009110E9" w:rsidRPr="00894111" w:rsidRDefault="009110E9" w:rsidP="009110E9">
      <w:pPr>
        <w:pStyle w:val="2"/>
        <w:ind w:left="1080"/>
        <w:rPr>
          <w:lang w:val="en-US"/>
        </w:rPr>
      </w:pPr>
      <w:r w:rsidRPr="00894111">
        <w:rPr>
          <w:lang w:val="en-US"/>
        </w:rPr>
        <w:t xml:space="preserve">- Login to BM and open </w:t>
      </w:r>
      <w:proofErr w:type="spellStart"/>
      <w:r w:rsidRPr="00894111">
        <w:rPr>
          <w:lang w:val="en-US"/>
        </w:rPr>
        <w:t>Kount</w:t>
      </w:r>
      <w:proofErr w:type="spellEnd"/>
      <w:r w:rsidRPr="00894111">
        <w:rPr>
          <w:lang w:val="en-US"/>
        </w:rPr>
        <w:t xml:space="preserve"> &gt; Site Preferences &gt; Custom Preferences &gt;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xml:space="preserve">- Set </w:t>
      </w:r>
      <w:proofErr w:type="spellStart"/>
      <w:r w:rsidRPr="00894111">
        <w:rPr>
          <w:lang w:val="en-US"/>
        </w:rPr>
        <w:t>Kount</w:t>
      </w:r>
      <w:proofErr w:type="spellEnd"/>
      <w:r w:rsidRPr="00894111">
        <w:rPr>
          <w:lang w:val="en-US"/>
        </w:rPr>
        <w:t xml:space="preserve"> DC Server </w:t>
      </w:r>
      <w:proofErr w:type="gramStart"/>
      <w:r w:rsidRPr="00894111">
        <w:rPr>
          <w:lang w:val="en-US"/>
        </w:rPr>
        <w:t>Url</w:t>
      </w:r>
      <w:proofErr w:type="gramEnd"/>
      <w:r w:rsidRPr="00894111">
        <w:rPr>
          <w:lang w:val="en-US"/>
        </w:rPr>
        <w:t xml:space="preserve">: </w:t>
      </w:r>
      <w:hyperlink r:id="rId47" w:history="1">
        <w:r w:rsidRPr="00894111">
          <w:rPr>
            <w:rStyle w:val="Hyperlink"/>
            <w:rFonts w:asciiTheme="minorHAnsi" w:hAnsiTheme="minorHAnsi" w:cstheme="minorHAnsi"/>
            <w:color w:val="1155CC"/>
            <w:lang w:val="en-US"/>
          </w:rPr>
          <w:t>https://tst.kaptcha.com</w:t>
        </w:r>
      </w:hyperlink>
    </w:p>
    <w:p w:rsidR="009110E9" w:rsidRPr="00894111" w:rsidRDefault="009110E9" w:rsidP="009110E9">
      <w:pPr>
        <w:pStyle w:val="2"/>
        <w:ind w:left="1080"/>
        <w:rPr>
          <w:lang w:val="en-US"/>
        </w:rPr>
      </w:pPr>
      <w:r w:rsidRPr="00894111">
        <w:rPr>
          <w:lang w:val="en-US"/>
        </w:rPr>
        <w:t>- Apply changes.</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Choose some product, add it to Cart and start Checkout as Guest.</w:t>
      </w:r>
    </w:p>
    <w:p w:rsidR="009110E9" w:rsidRPr="00894111" w:rsidRDefault="009110E9" w:rsidP="009110E9">
      <w:pPr>
        <w:pStyle w:val="2"/>
        <w:ind w:left="1080"/>
        <w:rPr>
          <w:lang w:val="en-US"/>
        </w:rPr>
      </w:pPr>
      <w:r w:rsidRPr="00894111">
        <w:rPr>
          <w:lang w:val="en-US"/>
        </w:rPr>
        <w:t xml:space="preserve">3. On </w:t>
      </w:r>
      <w:proofErr w:type="gramStart"/>
      <w:r w:rsidRPr="00894111">
        <w:rPr>
          <w:lang w:val="en-US"/>
        </w:rPr>
        <w:t>Shipping</w:t>
      </w:r>
      <w:proofErr w:type="gramEnd"/>
      <w:r w:rsidRPr="00894111">
        <w:rPr>
          <w:lang w:val="en-US"/>
        </w:rPr>
        <w:t xml:space="preserve"> page enter a shipping address, select shipping method and click Continue button.</w:t>
      </w:r>
    </w:p>
    <w:p w:rsidR="009110E9" w:rsidRPr="00894111" w:rsidRDefault="009110E9" w:rsidP="009110E9">
      <w:pPr>
        <w:pStyle w:val="2"/>
        <w:ind w:left="1080"/>
        <w:rPr>
          <w:lang w:val="en-US"/>
        </w:rPr>
      </w:pPr>
      <w:r w:rsidRPr="00894111">
        <w:rPr>
          <w:lang w:val="en-US"/>
        </w:rPr>
        <w:t>4. Scroll down Billing page and verify that more left than Continue button, there is a pixel (little blue rectangle).</w:t>
      </w:r>
    </w:p>
    <w:p w:rsidR="009110E9" w:rsidRPr="00894111" w:rsidRDefault="009110E9" w:rsidP="009110E9">
      <w:pPr>
        <w:pStyle w:val="2"/>
        <w:ind w:left="1080"/>
        <w:rPr>
          <w:lang w:val="en-US"/>
        </w:rPr>
      </w:pPr>
      <w:r w:rsidRPr="00894111">
        <w:rPr>
          <w:lang w:val="en-US"/>
        </w:rPr>
        <w:t xml:space="preserve">5. Click on pixel with right button and choose in context menu - Inspect Element. </w:t>
      </w:r>
    </w:p>
    <w:p w:rsidR="009110E9" w:rsidRPr="00894111" w:rsidRDefault="009110E9" w:rsidP="009110E9">
      <w:pPr>
        <w:pStyle w:val="2"/>
        <w:ind w:left="1080"/>
        <w:rPr>
          <w:lang w:val="en-US"/>
        </w:rPr>
      </w:pPr>
      <w:r w:rsidRPr="00894111">
        <w:rPr>
          <w:lang w:val="en-US"/>
        </w:rPr>
        <w:t>6. Verify that pixel - is a div with class = “</w:t>
      </w:r>
      <w:proofErr w:type="spellStart"/>
      <w:r w:rsidRPr="00894111">
        <w:rPr>
          <w:lang w:val="en-US"/>
        </w:rPr>
        <w:t>iframe_test</w:t>
      </w:r>
      <w:proofErr w:type="spellEnd"/>
      <w:r w:rsidRPr="00894111">
        <w:rPr>
          <w:lang w:val="en-US"/>
        </w:rPr>
        <w:t xml:space="preserve">” and contains inside </w:t>
      </w:r>
      <w:proofErr w:type="spellStart"/>
      <w:r w:rsidRPr="00894111">
        <w:rPr>
          <w:lang w:val="en-US"/>
        </w:rPr>
        <w:t>iframe</w:t>
      </w:r>
      <w:proofErr w:type="spellEnd"/>
      <w:r w:rsidRPr="00894111">
        <w:rPr>
          <w:lang w:val="en-US"/>
        </w:rPr>
        <w:t xml:space="preserve"> component.</w:t>
      </w:r>
    </w:p>
    <w:p w:rsidR="009110E9" w:rsidRPr="00894111" w:rsidRDefault="009110E9" w:rsidP="009110E9">
      <w:pPr>
        <w:pStyle w:val="2"/>
        <w:ind w:left="1080"/>
        <w:rPr>
          <w:lang w:val="en-US"/>
        </w:rPr>
      </w:pPr>
      <w:r w:rsidRPr="00894111">
        <w:rPr>
          <w:lang w:val="en-US"/>
        </w:rPr>
        <w:t xml:space="preserve">7. Using prompt in Prerequisites set: Set </w:t>
      </w:r>
      <w:proofErr w:type="spellStart"/>
      <w:r w:rsidRPr="00894111">
        <w:rPr>
          <w:lang w:val="en-US"/>
        </w:rPr>
        <w:t>Kount</w:t>
      </w:r>
      <w:proofErr w:type="spellEnd"/>
      <w:r w:rsidRPr="00894111">
        <w:rPr>
          <w:lang w:val="en-US"/>
        </w:rPr>
        <w:t xml:space="preserve"> DC Server Url: </w:t>
      </w:r>
      <w:hyperlink r:id="rId48" w:history="1">
        <w:r w:rsidRPr="00894111">
          <w:rPr>
            <w:rStyle w:val="Hyperlink"/>
            <w:rFonts w:asciiTheme="minorHAnsi" w:hAnsiTheme="minorHAnsi" w:cstheme="minorHAnsi"/>
            <w:color w:val="1155CC"/>
            <w:lang w:val="en-US"/>
          </w:rPr>
          <w:t>https://kaptcha.com</w:t>
        </w:r>
      </w:hyperlink>
    </w:p>
    <w:p w:rsidR="009110E9" w:rsidRPr="00894111" w:rsidRDefault="009110E9" w:rsidP="009110E9">
      <w:pPr>
        <w:pStyle w:val="2"/>
        <w:ind w:left="1080"/>
        <w:rPr>
          <w:lang w:val="en-US"/>
        </w:rPr>
      </w:pPr>
      <w:r w:rsidRPr="00894111">
        <w:rPr>
          <w:lang w:val="en-US"/>
        </w:rPr>
        <w:t xml:space="preserve">8. Open again Billing page and verify that pixel have no </w:t>
      </w:r>
      <w:proofErr w:type="gramStart"/>
      <w:r w:rsidRPr="00894111">
        <w:rPr>
          <w:lang w:val="en-US"/>
        </w:rPr>
        <w:t>visualization(</w:t>
      </w:r>
      <w:proofErr w:type="gramEnd"/>
      <w:r w:rsidRPr="00894111">
        <w:rPr>
          <w:shd w:val="clear" w:color="auto" w:fill="FFFFFF"/>
          <w:lang w:val="en-US"/>
        </w:rPr>
        <w:t>absent</w:t>
      </w:r>
      <w:r w:rsidRPr="00894111">
        <w:rPr>
          <w:lang w:val="en-US"/>
        </w:rPr>
        <w:t xml:space="preserve"> little blue rectangle).</w:t>
      </w:r>
    </w:p>
    <w:p w:rsidR="009110E9" w:rsidRPr="00894111" w:rsidRDefault="009110E9" w:rsidP="009110E9">
      <w:pPr>
        <w:pStyle w:val="2"/>
        <w:ind w:left="1080"/>
        <w:rPr>
          <w:lang w:val="en-US"/>
        </w:rPr>
      </w:pPr>
      <w:r w:rsidRPr="00894111">
        <w:rPr>
          <w:lang w:val="en-US"/>
        </w:rPr>
        <w:t xml:space="preserve">9. Open page </w:t>
      </w:r>
      <w:proofErr w:type="gramStart"/>
      <w:r w:rsidRPr="00894111">
        <w:rPr>
          <w:lang w:val="en-US"/>
        </w:rPr>
        <w:t>sources(</w:t>
      </w:r>
      <w:proofErr w:type="gramEnd"/>
      <w:r w:rsidRPr="00894111">
        <w:rPr>
          <w:lang w:val="en-US"/>
        </w:rPr>
        <w:t xml:space="preserve">e.g. using Firebug), search for </w:t>
      </w:r>
      <w:proofErr w:type="spellStart"/>
      <w:r w:rsidRPr="00894111">
        <w:rPr>
          <w:lang w:val="en-US"/>
        </w:rPr>
        <w:t>iframe</w:t>
      </w:r>
      <w:proofErr w:type="spellEnd"/>
      <w:r w:rsidRPr="00894111">
        <w:rPr>
          <w:lang w:val="en-US"/>
        </w:rPr>
        <w:t>.</w:t>
      </w:r>
    </w:p>
    <w:p w:rsidR="009110E9" w:rsidRPr="00894111" w:rsidRDefault="009110E9" w:rsidP="009110E9">
      <w:pPr>
        <w:pStyle w:val="2"/>
        <w:ind w:left="1080"/>
        <w:rPr>
          <w:lang w:val="en-US"/>
        </w:rPr>
      </w:pPr>
      <w:r w:rsidRPr="00894111">
        <w:rPr>
          <w:lang w:val="en-US"/>
        </w:rPr>
        <w:t xml:space="preserve">10. Verify that </w:t>
      </w:r>
      <w:proofErr w:type="spellStart"/>
      <w:r w:rsidRPr="00894111">
        <w:rPr>
          <w:lang w:val="en-US"/>
        </w:rPr>
        <w:t>iframe</w:t>
      </w:r>
      <w:proofErr w:type="spellEnd"/>
      <w:r w:rsidRPr="00894111">
        <w:rPr>
          <w:lang w:val="en-US"/>
        </w:rPr>
        <w:t xml:space="preserve"> component is still there and div around it is without class.</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spellStart"/>
      <w:proofErr w:type="gramStart"/>
      <w:r w:rsidRPr="00894111">
        <w:rPr>
          <w:b/>
          <w:lang w:val="en-US"/>
        </w:rPr>
        <w:t>T</w:t>
      </w:r>
      <w:r>
        <w:rPr>
          <w:b/>
          <w:lang w:val="en-US"/>
        </w:rPr>
        <w:t>est</w:t>
      </w:r>
      <w:r w:rsidRPr="00894111">
        <w:rPr>
          <w:b/>
          <w:lang w:val="en-US"/>
        </w:rPr>
        <w:t>C</w:t>
      </w:r>
      <w:r>
        <w:rPr>
          <w:b/>
          <w:lang w:val="en-US"/>
        </w:rPr>
        <w:t>ase</w:t>
      </w:r>
      <w:proofErr w:type="spellEnd"/>
      <w:r>
        <w:rPr>
          <w:b/>
          <w:lang w:val="en-US"/>
        </w:rPr>
        <w:t xml:space="preserve"> </w:t>
      </w:r>
      <w:r w:rsidRPr="00894111">
        <w:rPr>
          <w:b/>
          <w:lang w:val="en-US"/>
        </w:rPr>
        <w:t>5.</w:t>
      </w:r>
      <w:proofErr w:type="gramEnd"/>
      <w:r w:rsidRPr="00894111">
        <w:rPr>
          <w:b/>
          <w:lang w:val="en-US"/>
        </w:rPr>
        <w:t xml:space="preserve"> </w:t>
      </w:r>
    </w:p>
    <w:p w:rsidR="009110E9" w:rsidRPr="00894111" w:rsidRDefault="009110E9" w:rsidP="009110E9">
      <w:pPr>
        <w:pStyle w:val="2"/>
        <w:ind w:left="1080"/>
        <w:rPr>
          <w:b/>
          <w:lang w:val="en-US"/>
        </w:rPr>
      </w:pPr>
      <w:r w:rsidRPr="00894111">
        <w:rPr>
          <w:b/>
          <w:lang w:val="en-US"/>
        </w:rPr>
        <w:lastRenderedPageBreak/>
        <w:t>B</w:t>
      </w:r>
      <w:r>
        <w:rPr>
          <w:b/>
          <w:lang w:val="en-US"/>
        </w:rPr>
        <w:t xml:space="preserve">usiness </w:t>
      </w:r>
      <w:r w:rsidRPr="00894111">
        <w:rPr>
          <w:b/>
          <w:lang w:val="en-US"/>
        </w:rPr>
        <w:t>M</w:t>
      </w:r>
      <w:r>
        <w:rPr>
          <w:b/>
          <w:lang w:val="en-US"/>
        </w:rPr>
        <w:t>anager</w:t>
      </w:r>
      <w:r w:rsidRPr="00894111">
        <w:rPr>
          <w:b/>
          <w:lang w:val="en-US"/>
        </w:rPr>
        <w:t xml:space="preserve"> </w:t>
      </w:r>
      <w:r>
        <w:rPr>
          <w:b/>
          <w:lang w:val="en-US"/>
        </w:rPr>
        <w:t>C</w:t>
      </w:r>
      <w:r w:rsidRPr="00894111">
        <w:rPr>
          <w:b/>
          <w:lang w:val="en-US"/>
        </w:rPr>
        <w:t xml:space="preserve">onfiguration. Set self </w:t>
      </w:r>
      <w:proofErr w:type="spellStart"/>
      <w:r w:rsidRPr="00894111">
        <w:rPr>
          <w:b/>
          <w:lang w:val="en-US"/>
        </w:rPr>
        <w:t>ip</w:t>
      </w:r>
      <w:proofErr w:type="spellEnd"/>
      <w:r w:rsidRPr="00894111">
        <w:rPr>
          <w:b/>
          <w:lang w:val="en-US"/>
        </w:rPr>
        <w:t xml:space="preserve"> to Array of IP field. </w:t>
      </w:r>
      <w:proofErr w:type="gramStart"/>
      <w:r w:rsidRPr="00894111">
        <w:rPr>
          <w:b/>
          <w:lang w:val="en-US"/>
        </w:rPr>
        <w:t xml:space="preserve">Didn’t send data with </w:t>
      </w:r>
      <w:proofErr w:type="spellStart"/>
      <w:r w:rsidRPr="00894111">
        <w:rPr>
          <w:b/>
          <w:lang w:val="en-US"/>
        </w:rPr>
        <w:t>iframe</w:t>
      </w:r>
      <w:proofErr w:type="spellEnd"/>
      <w:r w:rsidRPr="00894111">
        <w:rPr>
          <w:b/>
          <w:lang w:val="en-US"/>
        </w:rPr>
        <w:t xml:space="preserve"> check.</w:t>
      </w:r>
      <w:proofErr w:type="gramEnd"/>
      <w:r w:rsidRPr="00894111">
        <w:rPr>
          <w:b/>
          <w:lang w:val="en-US"/>
        </w:rPr>
        <w:t xml:space="preserve"> </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Prerequisites:</w:t>
      </w:r>
    </w:p>
    <w:p w:rsidR="009110E9" w:rsidRPr="00894111" w:rsidRDefault="009110E9" w:rsidP="009110E9">
      <w:pPr>
        <w:pStyle w:val="2"/>
        <w:ind w:left="1080"/>
        <w:rPr>
          <w:lang w:val="en-US"/>
        </w:rPr>
      </w:pPr>
      <w:r w:rsidRPr="00894111">
        <w:rPr>
          <w:lang w:val="en-US"/>
        </w:rPr>
        <w:t xml:space="preserve">Set </w:t>
      </w:r>
      <w:proofErr w:type="spellStart"/>
      <w:r w:rsidRPr="00894111">
        <w:rPr>
          <w:lang w:val="en-US"/>
        </w:rPr>
        <w:t>Kount</w:t>
      </w:r>
      <w:proofErr w:type="spellEnd"/>
      <w:r w:rsidRPr="00894111">
        <w:rPr>
          <w:lang w:val="en-US"/>
        </w:rPr>
        <w:t xml:space="preserve"> cartridge to Test Mode: </w:t>
      </w:r>
    </w:p>
    <w:p w:rsidR="009110E9" w:rsidRPr="00894111" w:rsidRDefault="009110E9" w:rsidP="009110E9">
      <w:pPr>
        <w:pStyle w:val="2"/>
        <w:ind w:left="1080"/>
        <w:rPr>
          <w:lang w:val="en-US"/>
        </w:rPr>
      </w:pPr>
      <w:r w:rsidRPr="00894111">
        <w:rPr>
          <w:lang w:val="en-US"/>
        </w:rPr>
        <w:t xml:space="preserve">- Login to BM and open </w:t>
      </w:r>
      <w:proofErr w:type="spellStart"/>
      <w:r w:rsidRPr="00894111">
        <w:rPr>
          <w:lang w:val="en-US"/>
        </w:rPr>
        <w:t>Kount</w:t>
      </w:r>
      <w:proofErr w:type="spellEnd"/>
      <w:r w:rsidRPr="00894111">
        <w:rPr>
          <w:lang w:val="en-US"/>
        </w:rPr>
        <w:t xml:space="preserve"> &gt; Site Preferences &gt; Custom Preferences &gt;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xml:space="preserve">- Set </w:t>
      </w:r>
      <w:proofErr w:type="spellStart"/>
      <w:r w:rsidRPr="00894111">
        <w:rPr>
          <w:lang w:val="en-US"/>
        </w:rPr>
        <w:t>Kount</w:t>
      </w:r>
      <w:proofErr w:type="spellEnd"/>
      <w:r w:rsidRPr="00894111">
        <w:rPr>
          <w:lang w:val="en-US"/>
        </w:rPr>
        <w:t xml:space="preserve"> DC Server </w:t>
      </w:r>
      <w:proofErr w:type="gramStart"/>
      <w:r w:rsidRPr="00894111">
        <w:rPr>
          <w:lang w:val="en-US"/>
        </w:rPr>
        <w:t>Url</w:t>
      </w:r>
      <w:proofErr w:type="gramEnd"/>
      <w:r w:rsidRPr="00894111">
        <w:rPr>
          <w:lang w:val="en-US"/>
        </w:rPr>
        <w:t xml:space="preserve">: </w:t>
      </w:r>
      <w:hyperlink r:id="rId49" w:history="1">
        <w:r w:rsidRPr="00894111">
          <w:rPr>
            <w:rStyle w:val="Hyperlink"/>
            <w:rFonts w:asciiTheme="minorHAnsi" w:hAnsiTheme="minorHAnsi" w:cstheme="minorHAnsi"/>
            <w:color w:val="1155CC"/>
            <w:lang w:val="en-US"/>
          </w:rPr>
          <w:t>https://tst.kaptcha.com</w:t>
        </w:r>
      </w:hyperlink>
    </w:p>
    <w:p w:rsidR="009110E9" w:rsidRPr="00894111" w:rsidRDefault="009110E9" w:rsidP="009110E9">
      <w:pPr>
        <w:pStyle w:val="2"/>
        <w:ind w:left="1080"/>
        <w:rPr>
          <w:lang w:val="en-US"/>
        </w:rPr>
      </w:pPr>
      <w:r w:rsidRPr="00894111">
        <w:rPr>
          <w:lang w:val="en-US"/>
        </w:rPr>
        <w:t>- Enter your current public IP to Array of IP field (e.g. can use http://www.myipaddress.com).</w:t>
      </w:r>
    </w:p>
    <w:p w:rsidR="009110E9" w:rsidRPr="00894111" w:rsidRDefault="009110E9" w:rsidP="009110E9">
      <w:pPr>
        <w:pStyle w:val="2"/>
        <w:ind w:left="1080"/>
        <w:rPr>
          <w:lang w:val="en-US"/>
        </w:rPr>
      </w:pPr>
      <w:r w:rsidRPr="00894111">
        <w:rPr>
          <w:lang w:val="en-US"/>
        </w:rPr>
        <w:t>- Apply changes.</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Choose some product, add it to Cart and start Checkout as Guest.</w:t>
      </w:r>
    </w:p>
    <w:p w:rsidR="009110E9" w:rsidRPr="00894111" w:rsidRDefault="009110E9" w:rsidP="009110E9">
      <w:pPr>
        <w:pStyle w:val="2"/>
        <w:ind w:left="1080"/>
        <w:rPr>
          <w:lang w:val="en-US"/>
        </w:rPr>
      </w:pPr>
      <w:r w:rsidRPr="00894111">
        <w:rPr>
          <w:lang w:val="en-US"/>
        </w:rPr>
        <w:t xml:space="preserve">3. On </w:t>
      </w:r>
      <w:proofErr w:type="gramStart"/>
      <w:r w:rsidRPr="00894111">
        <w:rPr>
          <w:lang w:val="en-US"/>
        </w:rPr>
        <w:t>Shipping</w:t>
      </w:r>
      <w:proofErr w:type="gramEnd"/>
      <w:r w:rsidRPr="00894111">
        <w:rPr>
          <w:lang w:val="en-US"/>
        </w:rPr>
        <w:t xml:space="preserve"> page enter a shipping address, select shipping method and click Continue button.</w:t>
      </w:r>
    </w:p>
    <w:p w:rsidR="009110E9" w:rsidRPr="00894111" w:rsidRDefault="009110E9" w:rsidP="009110E9">
      <w:pPr>
        <w:pStyle w:val="2"/>
        <w:ind w:left="1080"/>
        <w:rPr>
          <w:lang w:val="en-US"/>
        </w:rPr>
      </w:pPr>
      <w:r w:rsidRPr="00894111">
        <w:rPr>
          <w:lang w:val="en-US"/>
        </w:rPr>
        <w:t>4. Scroll down Billing page and verify that there is no pixel (little blue rectangle).</w:t>
      </w:r>
    </w:p>
    <w:p w:rsidR="009110E9" w:rsidRPr="00894111" w:rsidRDefault="009110E9" w:rsidP="009110E9">
      <w:pPr>
        <w:pStyle w:val="2"/>
        <w:ind w:left="1080"/>
        <w:rPr>
          <w:lang w:val="en-US"/>
        </w:rPr>
      </w:pPr>
      <w:r w:rsidRPr="00894111">
        <w:rPr>
          <w:lang w:val="en-US"/>
        </w:rPr>
        <w:t xml:space="preserve">5. Open page </w:t>
      </w:r>
      <w:proofErr w:type="gramStart"/>
      <w:r w:rsidRPr="00894111">
        <w:rPr>
          <w:lang w:val="en-US"/>
        </w:rPr>
        <w:t>sources(</w:t>
      </w:r>
      <w:proofErr w:type="gramEnd"/>
      <w:r w:rsidRPr="00894111">
        <w:rPr>
          <w:lang w:val="en-US"/>
        </w:rPr>
        <w:t xml:space="preserve">e.g. using Firebug), search for </w:t>
      </w:r>
      <w:proofErr w:type="spellStart"/>
      <w:r w:rsidRPr="00894111">
        <w:rPr>
          <w:lang w:val="en-US"/>
        </w:rPr>
        <w:t>iframe</w:t>
      </w:r>
      <w:proofErr w:type="spellEnd"/>
      <w:r w:rsidRPr="00894111">
        <w:rPr>
          <w:lang w:val="en-US"/>
        </w:rPr>
        <w:t>.</w:t>
      </w:r>
    </w:p>
    <w:p w:rsidR="009110E9" w:rsidRPr="00894111" w:rsidRDefault="009110E9" w:rsidP="009110E9">
      <w:pPr>
        <w:pStyle w:val="2"/>
        <w:ind w:left="1080"/>
        <w:rPr>
          <w:lang w:val="en-US"/>
        </w:rPr>
      </w:pPr>
      <w:r w:rsidRPr="00894111">
        <w:rPr>
          <w:lang w:val="en-US"/>
        </w:rPr>
        <w:t xml:space="preserve">6. Verify that there is no available </w:t>
      </w:r>
      <w:proofErr w:type="spellStart"/>
      <w:r w:rsidRPr="00894111">
        <w:rPr>
          <w:lang w:val="en-US"/>
        </w:rPr>
        <w:t>iframe</w:t>
      </w:r>
      <w:proofErr w:type="spellEnd"/>
      <w:r w:rsidRPr="00894111">
        <w:rPr>
          <w:lang w:val="en-US"/>
        </w:rPr>
        <w:t xml:space="preserve"> component on page (only disabled one, with id="_</w:t>
      </w:r>
      <w:proofErr w:type="spellStart"/>
      <w:r w:rsidRPr="00894111">
        <w:rPr>
          <w:lang w:val="en-US"/>
        </w:rPr>
        <w:t>atssh</w:t>
      </w:r>
      <w:proofErr w:type="spellEnd"/>
      <w:r w:rsidRPr="00894111">
        <w:rPr>
          <w:lang w:val="en-US"/>
        </w:rPr>
        <w:t>", it can’t send data).</w:t>
      </w:r>
    </w:p>
    <w:p w:rsidR="009110E9" w:rsidRPr="00894111" w:rsidRDefault="009110E9" w:rsidP="009110E9">
      <w:pPr>
        <w:pStyle w:val="2"/>
        <w:ind w:left="1080"/>
        <w:rPr>
          <w:lang w:val="en-US"/>
        </w:rPr>
      </w:pPr>
      <w:r w:rsidRPr="00894111">
        <w:rPr>
          <w:lang w:val="en-US"/>
        </w:rPr>
        <w:t>7. Select or enter a billing address, enter payment data and click Continue button.</w:t>
      </w:r>
    </w:p>
    <w:p w:rsidR="009110E9" w:rsidRPr="00894111" w:rsidRDefault="009110E9" w:rsidP="009110E9">
      <w:pPr>
        <w:pStyle w:val="2"/>
        <w:ind w:left="1080"/>
        <w:rPr>
          <w:lang w:val="en-US"/>
        </w:rPr>
      </w:pPr>
      <w:r w:rsidRPr="00894111">
        <w:rPr>
          <w:lang w:val="en-US"/>
        </w:rPr>
        <w:t>8. Submit Order.</w:t>
      </w:r>
    </w:p>
    <w:p w:rsidR="009110E9" w:rsidRPr="00894111" w:rsidRDefault="009110E9" w:rsidP="009110E9">
      <w:pPr>
        <w:pStyle w:val="2"/>
        <w:ind w:left="1080"/>
        <w:rPr>
          <w:lang w:val="en-US"/>
        </w:rPr>
      </w:pPr>
      <w:r w:rsidRPr="00894111">
        <w:rPr>
          <w:lang w:val="en-US"/>
        </w:rPr>
        <w:t xml:space="preserve">9. Login to </w:t>
      </w:r>
      <w:proofErr w:type="spellStart"/>
      <w:r w:rsidRPr="00894111">
        <w:rPr>
          <w:lang w:val="en-US"/>
        </w:rPr>
        <w:t>Kount</w:t>
      </w:r>
      <w:proofErr w:type="spellEnd"/>
      <w:r w:rsidRPr="00894111">
        <w:rPr>
          <w:lang w:val="en-US"/>
        </w:rPr>
        <w:t xml:space="preserve"> and open Reports &gt; Order Search.</w:t>
      </w:r>
    </w:p>
    <w:p w:rsidR="009110E9" w:rsidRPr="00894111" w:rsidRDefault="009110E9" w:rsidP="009110E9">
      <w:pPr>
        <w:pStyle w:val="2"/>
        <w:ind w:left="1080"/>
        <w:rPr>
          <w:lang w:val="en-US"/>
        </w:rPr>
      </w:pPr>
      <w:r w:rsidRPr="00894111">
        <w:rPr>
          <w:lang w:val="en-US"/>
        </w:rPr>
        <w:t xml:space="preserve">10. Find submitted order and </w:t>
      </w:r>
      <w:proofErr w:type="gramStart"/>
      <w:r w:rsidRPr="00894111">
        <w:rPr>
          <w:lang w:val="en-US"/>
        </w:rPr>
        <w:t>open</w:t>
      </w:r>
      <w:proofErr w:type="gramEnd"/>
      <w:r w:rsidRPr="00894111">
        <w:rPr>
          <w:lang w:val="en-US"/>
        </w:rPr>
        <w:t xml:space="preserve"> it.</w:t>
      </w:r>
    </w:p>
    <w:p w:rsidR="009110E9" w:rsidRPr="00894111" w:rsidRDefault="009110E9" w:rsidP="009110E9">
      <w:pPr>
        <w:pStyle w:val="2"/>
        <w:ind w:left="1080"/>
        <w:rPr>
          <w:lang w:val="en-US"/>
        </w:rPr>
      </w:pPr>
      <w:r w:rsidRPr="00894111">
        <w:rPr>
          <w:lang w:val="en-US"/>
        </w:rPr>
        <w:t>11. Verify that in Current Risk Evaluation block Collector value is N and there are no device data.</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spellStart"/>
      <w:proofErr w:type="gramStart"/>
      <w:r w:rsidRPr="00267B50">
        <w:rPr>
          <w:b/>
          <w:lang w:val="en-US"/>
        </w:rPr>
        <w:t>T</w:t>
      </w:r>
      <w:r>
        <w:rPr>
          <w:b/>
          <w:lang w:val="en-US"/>
        </w:rPr>
        <w:t>est</w:t>
      </w:r>
      <w:r w:rsidRPr="00267B50">
        <w:rPr>
          <w:b/>
          <w:lang w:val="en-US"/>
        </w:rPr>
        <w:t>C</w:t>
      </w:r>
      <w:r>
        <w:rPr>
          <w:b/>
          <w:lang w:val="en-US"/>
        </w:rPr>
        <w:t>ase</w:t>
      </w:r>
      <w:proofErr w:type="spellEnd"/>
      <w:r>
        <w:rPr>
          <w:b/>
          <w:lang w:val="en-US"/>
        </w:rPr>
        <w:t xml:space="preserve"> </w:t>
      </w:r>
      <w:r w:rsidRPr="00267B50">
        <w:rPr>
          <w:b/>
          <w:lang w:val="en-US"/>
        </w:rPr>
        <w:t>6.</w:t>
      </w:r>
      <w:proofErr w:type="gramEnd"/>
    </w:p>
    <w:p w:rsidR="009110E9" w:rsidRPr="00894111" w:rsidRDefault="009110E9" w:rsidP="009110E9">
      <w:pPr>
        <w:pStyle w:val="2"/>
        <w:ind w:left="1080"/>
        <w:rPr>
          <w:lang w:val="en-US"/>
        </w:rPr>
      </w:pPr>
      <w:r w:rsidRPr="00267B50">
        <w:rPr>
          <w:b/>
          <w:lang w:val="en-US"/>
        </w:rPr>
        <w:t>B</w:t>
      </w:r>
      <w:r>
        <w:rPr>
          <w:b/>
          <w:lang w:val="en-US"/>
        </w:rPr>
        <w:t xml:space="preserve">usiness </w:t>
      </w:r>
      <w:r w:rsidRPr="00267B50">
        <w:rPr>
          <w:b/>
          <w:lang w:val="en-US"/>
        </w:rPr>
        <w:t>M</w:t>
      </w:r>
      <w:r>
        <w:rPr>
          <w:b/>
          <w:lang w:val="en-US"/>
        </w:rPr>
        <w:t>anager</w:t>
      </w:r>
      <w:r w:rsidRPr="00267B50">
        <w:rPr>
          <w:b/>
          <w:lang w:val="en-US"/>
        </w:rPr>
        <w:t xml:space="preserve"> </w:t>
      </w:r>
      <w:r>
        <w:rPr>
          <w:b/>
          <w:lang w:val="en-US"/>
        </w:rPr>
        <w:t>C</w:t>
      </w:r>
      <w:r w:rsidRPr="00267B50">
        <w:rPr>
          <w:b/>
          <w:lang w:val="en-US"/>
        </w:rPr>
        <w:t xml:space="preserve">onfiguration. </w:t>
      </w:r>
      <w:proofErr w:type="spellStart"/>
      <w:proofErr w:type="gramStart"/>
      <w:r w:rsidRPr="00267B50">
        <w:rPr>
          <w:b/>
          <w:lang w:val="en-US"/>
        </w:rPr>
        <w:t>Iframe</w:t>
      </w:r>
      <w:proofErr w:type="spellEnd"/>
      <w:r w:rsidRPr="00267B50">
        <w:rPr>
          <w:b/>
          <w:lang w:val="en-US"/>
        </w:rPr>
        <w:t xml:space="preserve"> data.</w:t>
      </w:r>
      <w:proofErr w:type="gramEnd"/>
      <w:r w:rsidRPr="00267B50">
        <w:rPr>
          <w:b/>
          <w:lang w:val="en-US"/>
        </w:rPr>
        <w:t xml:space="preserve"> Check that </w:t>
      </w:r>
      <w:proofErr w:type="spellStart"/>
      <w:r w:rsidRPr="00267B50">
        <w:rPr>
          <w:b/>
          <w:lang w:val="en-US"/>
        </w:rPr>
        <w:t>iframe</w:t>
      </w:r>
      <w:proofErr w:type="spellEnd"/>
      <w:r w:rsidRPr="00267B50">
        <w:rPr>
          <w:b/>
          <w:lang w:val="en-US"/>
        </w:rPr>
        <w:t xml:space="preserve"> data on billing and submit order pages are the same.</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Prerequisites:</w:t>
      </w:r>
    </w:p>
    <w:p w:rsidR="009110E9" w:rsidRPr="00894111" w:rsidRDefault="009110E9" w:rsidP="009110E9">
      <w:pPr>
        <w:pStyle w:val="2"/>
        <w:ind w:left="1080"/>
        <w:rPr>
          <w:lang w:val="en-US"/>
        </w:rPr>
      </w:pPr>
      <w:r w:rsidRPr="00894111">
        <w:rPr>
          <w:lang w:val="en-US"/>
        </w:rPr>
        <w:t xml:space="preserve">Set </w:t>
      </w:r>
      <w:proofErr w:type="spellStart"/>
      <w:r w:rsidRPr="00894111">
        <w:rPr>
          <w:lang w:val="en-US"/>
        </w:rPr>
        <w:t>Kount</w:t>
      </w:r>
      <w:proofErr w:type="spellEnd"/>
      <w:r w:rsidRPr="00894111">
        <w:rPr>
          <w:lang w:val="en-US"/>
        </w:rPr>
        <w:t xml:space="preserve"> cartridge to Test Mode: </w:t>
      </w:r>
    </w:p>
    <w:p w:rsidR="009110E9" w:rsidRPr="00894111" w:rsidRDefault="009110E9" w:rsidP="009110E9">
      <w:pPr>
        <w:pStyle w:val="2"/>
        <w:ind w:left="1080"/>
        <w:rPr>
          <w:lang w:val="en-US"/>
        </w:rPr>
      </w:pPr>
      <w:r w:rsidRPr="00894111">
        <w:rPr>
          <w:lang w:val="en-US"/>
        </w:rPr>
        <w:t xml:space="preserve">- Login to BM and open </w:t>
      </w:r>
      <w:proofErr w:type="spellStart"/>
      <w:r w:rsidRPr="00894111">
        <w:rPr>
          <w:lang w:val="en-US"/>
        </w:rPr>
        <w:t>Kount</w:t>
      </w:r>
      <w:proofErr w:type="spellEnd"/>
      <w:r w:rsidRPr="00894111">
        <w:rPr>
          <w:lang w:val="en-US"/>
        </w:rPr>
        <w:t xml:space="preserve"> &gt; Site Preferences &gt; Custom Preferences &gt;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xml:space="preserve">- Set </w:t>
      </w:r>
      <w:proofErr w:type="spellStart"/>
      <w:r w:rsidRPr="00894111">
        <w:rPr>
          <w:lang w:val="en-US"/>
        </w:rPr>
        <w:t>Kount</w:t>
      </w:r>
      <w:proofErr w:type="spellEnd"/>
      <w:r w:rsidRPr="00894111">
        <w:rPr>
          <w:lang w:val="en-US"/>
        </w:rPr>
        <w:t xml:space="preserve"> DC Server </w:t>
      </w:r>
      <w:proofErr w:type="gramStart"/>
      <w:r w:rsidRPr="00894111">
        <w:rPr>
          <w:lang w:val="en-US"/>
        </w:rPr>
        <w:t>Url</w:t>
      </w:r>
      <w:proofErr w:type="gramEnd"/>
      <w:r w:rsidRPr="00894111">
        <w:rPr>
          <w:lang w:val="en-US"/>
        </w:rPr>
        <w:t xml:space="preserve">: </w:t>
      </w:r>
      <w:bookmarkStart w:id="69" w:name="_GoBack"/>
      <w:r w:rsidR="004C418B">
        <w:fldChar w:fldCharType="begin"/>
      </w:r>
      <w:r w:rsidR="004C418B" w:rsidRPr="007E3812">
        <w:rPr>
          <w:lang w:val="en-US"/>
        </w:rPr>
        <w:instrText xml:space="preserve"> HYPERLINK "https://tst.kaptcha.com/" </w:instrText>
      </w:r>
      <w:r w:rsidR="004C418B">
        <w:fldChar w:fldCharType="separate"/>
      </w:r>
      <w:r w:rsidRPr="00894111">
        <w:rPr>
          <w:rStyle w:val="Hyperlink"/>
          <w:rFonts w:asciiTheme="minorHAnsi" w:hAnsiTheme="minorHAnsi" w:cstheme="minorHAnsi"/>
          <w:color w:val="1155CC"/>
          <w:lang w:val="en-US"/>
        </w:rPr>
        <w:t>https://tst.kaptcha.com</w:t>
      </w:r>
      <w:r w:rsidR="004C418B">
        <w:rPr>
          <w:rStyle w:val="Hyperlink"/>
          <w:rFonts w:asciiTheme="minorHAnsi" w:hAnsiTheme="minorHAnsi" w:cstheme="minorHAnsi"/>
          <w:color w:val="1155CC"/>
          <w:lang w:val="en-US"/>
        </w:rPr>
        <w:fldChar w:fldCharType="end"/>
      </w:r>
      <w:bookmarkEnd w:id="69"/>
    </w:p>
    <w:p w:rsidR="009110E9" w:rsidRPr="00894111" w:rsidRDefault="009110E9" w:rsidP="009110E9">
      <w:pPr>
        <w:pStyle w:val="2"/>
        <w:ind w:left="1080"/>
        <w:rPr>
          <w:lang w:val="en-US"/>
        </w:rPr>
      </w:pPr>
      <w:r w:rsidRPr="00894111">
        <w:rPr>
          <w:lang w:val="en-US"/>
        </w:rPr>
        <w:t>- Apply changes.</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Choose some product, add it to Cart and start Checkout as Guest.</w:t>
      </w:r>
    </w:p>
    <w:p w:rsidR="009110E9" w:rsidRPr="00894111" w:rsidRDefault="009110E9" w:rsidP="009110E9">
      <w:pPr>
        <w:pStyle w:val="2"/>
        <w:ind w:left="1080"/>
        <w:rPr>
          <w:lang w:val="en-US"/>
        </w:rPr>
      </w:pPr>
      <w:r w:rsidRPr="00894111">
        <w:rPr>
          <w:lang w:val="en-US"/>
        </w:rPr>
        <w:t xml:space="preserve">3. On </w:t>
      </w:r>
      <w:proofErr w:type="gramStart"/>
      <w:r w:rsidRPr="00894111">
        <w:rPr>
          <w:lang w:val="en-US"/>
        </w:rPr>
        <w:t>Shipping</w:t>
      </w:r>
      <w:proofErr w:type="gramEnd"/>
      <w:r w:rsidRPr="00894111">
        <w:rPr>
          <w:lang w:val="en-US"/>
        </w:rPr>
        <w:t xml:space="preserve"> page enter a shipping address, select shipping method and Continue checkout.</w:t>
      </w:r>
    </w:p>
    <w:p w:rsidR="009110E9" w:rsidRPr="00894111" w:rsidRDefault="009110E9" w:rsidP="009110E9">
      <w:pPr>
        <w:pStyle w:val="2"/>
        <w:ind w:left="1080"/>
        <w:rPr>
          <w:lang w:val="en-US"/>
        </w:rPr>
      </w:pPr>
      <w:r w:rsidRPr="00894111">
        <w:rPr>
          <w:lang w:val="en-US"/>
        </w:rPr>
        <w:t>4. Scroll down Billing page and verify that more left than Continue button, there is a pixel (little blue rectangle).</w:t>
      </w:r>
    </w:p>
    <w:p w:rsidR="009110E9" w:rsidRPr="00894111" w:rsidRDefault="009110E9" w:rsidP="009110E9">
      <w:pPr>
        <w:pStyle w:val="2"/>
        <w:ind w:left="1080"/>
        <w:rPr>
          <w:lang w:val="en-US"/>
        </w:rPr>
      </w:pPr>
      <w:r w:rsidRPr="00894111">
        <w:rPr>
          <w:lang w:val="en-US"/>
        </w:rPr>
        <w:t xml:space="preserve">5. Click on pixel with right button and choose in context menu - Inspect Element. </w:t>
      </w:r>
    </w:p>
    <w:p w:rsidR="009110E9" w:rsidRPr="00894111" w:rsidRDefault="009110E9" w:rsidP="009110E9">
      <w:pPr>
        <w:pStyle w:val="2"/>
        <w:ind w:left="1080"/>
        <w:rPr>
          <w:lang w:val="en-US"/>
        </w:rPr>
      </w:pPr>
      <w:r w:rsidRPr="00894111">
        <w:rPr>
          <w:lang w:val="en-US"/>
        </w:rPr>
        <w:t xml:space="preserve">6. Verify </w:t>
      </w:r>
      <w:proofErr w:type="spellStart"/>
      <w:r w:rsidRPr="00894111">
        <w:rPr>
          <w:lang w:val="en-US"/>
        </w:rPr>
        <w:t>iframe</w:t>
      </w:r>
      <w:proofErr w:type="spellEnd"/>
      <w:r w:rsidRPr="00894111">
        <w:rPr>
          <w:lang w:val="en-US"/>
        </w:rPr>
        <w:t xml:space="preserve"> component </w:t>
      </w:r>
      <w:proofErr w:type="spellStart"/>
      <w:r w:rsidRPr="00894111">
        <w:rPr>
          <w:lang w:val="en-US"/>
        </w:rPr>
        <w:t>src</w:t>
      </w:r>
      <w:proofErr w:type="spellEnd"/>
      <w:r w:rsidRPr="00894111">
        <w:rPr>
          <w:lang w:val="en-US"/>
        </w:rPr>
        <w:t xml:space="preserve"> parameter and write down it value after “s=” (</w:t>
      </w:r>
      <w:proofErr w:type="spellStart"/>
      <w:r w:rsidRPr="00894111">
        <w:rPr>
          <w:lang w:val="en-US"/>
        </w:rPr>
        <w:t>e.g.s</w:t>
      </w:r>
      <w:proofErr w:type="spellEnd"/>
      <w:r w:rsidRPr="00894111">
        <w:rPr>
          <w:lang w:val="en-US"/>
        </w:rPr>
        <w:t xml:space="preserve">=45TaxQ66Yp5Bhn4I_EvN2pY0bc1qMiaa). All </w:t>
      </w:r>
      <w:proofErr w:type="gramStart"/>
      <w:r w:rsidRPr="00894111">
        <w:rPr>
          <w:lang w:val="en-US"/>
        </w:rPr>
        <w:t>after ‘s</w:t>
      </w:r>
      <w:proofErr w:type="gramEnd"/>
      <w:r w:rsidRPr="00894111">
        <w:rPr>
          <w:lang w:val="en-US"/>
        </w:rPr>
        <w:t xml:space="preserve"> =’ is a Session ID.</w:t>
      </w:r>
    </w:p>
    <w:p w:rsidR="009110E9" w:rsidRPr="00894111" w:rsidRDefault="009110E9" w:rsidP="009110E9">
      <w:pPr>
        <w:pStyle w:val="2"/>
        <w:ind w:left="1080"/>
        <w:rPr>
          <w:lang w:val="en-US"/>
        </w:rPr>
      </w:pPr>
      <w:r w:rsidRPr="00894111">
        <w:rPr>
          <w:lang w:val="en-US"/>
        </w:rPr>
        <w:t>7. Select or enter a billing address, enter payment data and click Continue button.</w:t>
      </w:r>
    </w:p>
    <w:p w:rsidR="009110E9" w:rsidRPr="00894111" w:rsidRDefault="009110E9" w:rsidP="009110E9">
      <w:pPr>
        <w:pStyle w:val="2"/>
        <w:ind w:left="1080"/>
        <w:rPr>
          <w:lang w:val="en-US"/>
        </w:rPr>
      </w:pPr>
      <w:r w:rsidRPr="00894111">
        <w:rPr>
          <w:lang w:val="en-US"/>
        </w:rPr>
        <w:t>8. Submit Order.</w:t>
      </w:r>
    </w:p>
    <w:p w:rsidR="009110E9" w:rsidRPr="00894111" w:rsidRDefault="009110E9" w:rsidP="009110E9">
      <w:pPr>
        <w:pStyle w:val="2"/>
        <w:ind w:left="1080"/>
        <w:rPr>
          <w:lang w:val="en-US"/>
        </w:rPr>
      </w:pPr>
      <w:r w:rsidRPr="00894111">
        <w:rPr>
          <w:lang w:val="en-US"/>
        </w:rPr>
        <w:lastRenderedPageBreak/>
        <w:t xml:space="preserve">10. Login to </w:t>
      </w:r>
      <w:proofErr w:type="spellStart"/>
      <w:r w:rsidRPr="00894111">
        <w:rPr>
          <w:lang w:val="en-US"/>
        </w:rPr>
        <w:t>Kount</w:t>
      </w:r>
      <w:proofErr w:type="spellEnd"/>
      <w:r w:rsidRPr="00894111">
        <w:rPr>
          <w:lang w:val="en-US"/>
        </w:rPr>
        <w:t xml:space="preserve"> and open Reports &gt; Order Search.</w:t>
      </w:r>
    </w:p>
    <w:p w:rsidR="009110E9" w:rsidRPr="00894111" w:rsidRDefault="009110E9" w:rsidP="009110E9">
      <w:pPr>
        <w:pStyle w:val="2"/>
        <w:ind w:left="1080"/>
        <w:rPr>
          <w:lang w:val="en-US"/>
        </w:rPr>
      </w:pPr>
      <w:r w:rsidRPr="00894111">
        <w:rPr>
          <w:lang w:val="en-US"/>
        </w:rPr>
        <w:t>10. Using Start Date, find your report and click “details” link.</w:t>
      </w:r>
    </w:p>
    <w:p w:rsidR="009110E9" w:rsidRPr="00894111" w:rsidRDefault="009110E9" w:rsidP="009110E9">
      <w:pPr>
        <w:pStyle w:val="2"/>
        <w:ind w:left="1080"/>
        <w:rPr>
          <w:lang w:val="en-US"/>
        </w:rPr>
      </w:pPr>
      <w:r w:rsidRPr="00894111">
        <w:rPr>
          <w:lang w:val="en-US"/>
        </w:rPr>
        <w:t xml:space="preserve">11. Verify that Session ID, which is in Transaction </w:t>
      </w:r>
      <w:proofErr w:type="gramStart"/>
      <w:r w:rsidRPr="00894111">
        <w:rPr>
          <w:lang w:val="en-US"/>
        </w:rPr>
        <w:t>Summary  is</w:t>
      </w:r>
      <w:proofErr w:type="gramEnd"/>
      <w:r w:rsidRPr="00894111">
        <w:rPr>
          <w:lang w:val="en-US"/>
        </w:rPr>
        <w:t xml:space="preserve"> as in </w:t>
      </w:r>
      <w:proofErr w:type="spellStart"/>
      <w:r w:rsidRPr="00894111">
        <w:rPr>
          <w:lang w:val="en-US"/>
        </w:rPr>
        <w:t>iframe</w:t>
      </w:r>
      <w:proofErr w:type="spellEnd"/>
      <w:r w:rsidRPr="00894111">
        <w:rPr>
          <w:lang w:val="en-US"/>
        </w:rPr>
        <w:t>.</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gramStart"/>
      <w:r w:rsidRPr="00267B50">
        <w:rPr>
          <w:b/>
          <w:lang w:val="en-US"/>
        </w:rPr>
        <w:t>T</w:t>
      </w:r>
      <w:r>
        <w:rPr>
          <w:b/>
          <w:lang w:val="en-US"/>
        </w:rPr>
        <w:t xml:space="preserve">est </w:t>
      </w:r>
      <w:r w:rsidRPr="00267B50">
        <w:rPr>
          <w:b/>
          <w:lang w:val="en-US"/>
        </w:rPr>
        <w:t>C</w:t>
      </w:r>
      <w:r>
        <w:rPr>
          <w:b/>
          <w:lang w:val="en-US"/>
        </w:rPr>
        <w:t xml:space="preserve">ase </w:t>
      </w:r>
      <w:r w:rsidRPr="00267B50">
        <w:rPr>
          <w:b/>
          <w:lang w:val="en-US"/>
        </w:rPr>
        <w:t>7.</w:t>
      </w:r>
      <w:proofErr w:type="gramEnd"/>
    </w:p>
    <w:p w:rsidR="009110E9" w:rsidRPr="00267B50" w:rsidRDefault="009110E9" w:rsidP="009110E9">
      <w:pPr>
        <w:pStyle w:val="2"/>
        <w:ind w:left="1080"/>
        <w:rPr>
          <w:b/>
          <w:lang w:val="en-US"/>
        </w:rPr>
      </w:pPr>
      <w:r w:rsidRPr="00267B50">
        <w:rPr>
          <w:b/>
          <w:lang w:val="en-US"/>
        </w:rPr>
        <w:t xml:space="preserve">Send data to </w:t>
      </w:r>
      <w:proofErr w:type="spellStart"/>
      <w:r w:rsidRPr="00267B50">
        <w:rPr>
          <w:b/>
          <w:lang w:val="en-US"/>
        </w:rPr>
        <w:t>Kount</w:t>
      </w:r>
      <w:proofErr w:type="spellEnd"/>
      <w:r w:rsidRPr="00267B50">
        <w:rPr>
          <w:b/>
          <w:lang w:val="en-US"/>
        </w:rPr>
        <w:t xml:space="preserve">. Check that guest user and order data sent correctly to </w:t>
      </w:r>
      <w:proofErr w:type="spellStart"/>
      <w:r w:rsidRPr="00267B50">
        <w:rPr>
          <w:b/>
          <w:lang w:val="en-US"/>
        </w:rPr>
        <w:t>Kount</w:t>
      </w:r>
      <w:proofErr w:type="spellEnd"/>
      <w:r w:rsidRPr="00267B50">
        <w:rPr>
          <w:b/>
          <w:lang w:val="en-US"/>
        </w:rPr>
        <w:t>.</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Choose some product, add it to Cart and start Checkout as Guest.</w:t>
      </w:r>
    </w:p>
    <w:p w:rsidR="009110E9" w:rsidRPr="00894111" w:rsidRDefault="009110E9" w:rsidP="009110E9">
      <w:pPr>
        <w:pStyle w:val="2"/>
        <w:ind w:left="1080"/>
        <w:rPr>
          <w:lang w:val="en-US"/>
        </w:rPr>
      </w:pPr>
      <w:r w:rsidRPr="00894111">
        <w:rPr>
          <w:lang w:val="en-US"/>
        </w:rPr>
        <w:t xml:space="preserve">3. On </w:t>
      </w:r>
      <w:proofErr w:type="gramStart"/>
      <w:r w:rsidRPr="00894111">
        <w:rPr>
          <w:lang w:val="en-US"/>
        </w:rPr>
        <w:t>Shipping</w:t>
      </w:r>
      <w:proofErr w:type="gramEnd"/>
      <w:r w:rsidRPr="00894111">
        <w:rPr>
          <w:lang w:val="en-US"/>
        </w:rPr>
        <w:t xml:space="preserve"> page enter a shipping address, select shipping method and Continue checkout.</w:t>
      </w:r>
    </w:p>
    <w:p w:rsidR="009110E9" w:rsidRPr="00894111" w:rsidRDefault="009110E9" w:rsidP="009110E9">
      <w:pPr>
        <w:pStyle w:val="2"/>
        <w:ind w:left="1080"/>
        <w:rPr>
          <w:lang w:val="en-US"/>
        </w:rPr>
      </w:pPr>
      <w:r w:rsidRPr="00894111">
        <w:rPr>
          <w:lang w:val="en-US"/>
        </w:rPr>
        <w:t>4. Select or enter a billing address, enter payment data and click Continue button.</w:t>
      </w:r>
    </w:p>
    <w:p w:rsidR="009110E9" w:rsidRPr="00894111" w:rsidRDefault="009110E9" w:rsidP="009110E9">
      <w:pPr>
        <w:pStyle w:val="2"/>
        <w:ind w:left="1080"/>
        <w:rPr>
          <w:lang w:val="en-US"/>
        </w:rPr>
      </w:pPr>
      <w:r w:rsidRPr="00894111">
        <w:rPr>
          <w:lang w:val="en-US"/>
        </w:rPr>
        <w:t>5. Submit Order.</w:t>
      </w:r>
    </w:p>
    <w:p w:rsidR="009110E9" w:rsidRPr="00894111" w:rsidRDefault="009110E9" w:rsidP="009110E9">
      <w:pPr>
        <w:pStyle w:val="2"/>
        <w:ind w:left="1080"/>
        <w:rPr>
          <w:lang w:val="en-US"/>
        </w:rPr>
      </w:pPr>
      <w:r w:rsidRPr="00894111">
        <w:rPr>
          <w:lang w:val="en-US"/>
        </w:rPr>
        <w:t xml:space="preserve">6. Login to </w:t>
      </w:r>
      <w:proofErr w:type="spellStart"/>
      <w:r w:rsidRPr="00894111">
        <w:rPr>
          <w:lang w:val="en-US"/>
        </w:rPr>
        <w:t>Kount</w:t>
      </w:r>
      <w:proofErr w:type="spellEnd"/>
      <w:r w:rsidRPr="00894111">
        <w:rPr>
          <w:lang w:val="en-US"/>
        </w:rPr>
        <w:t xml:space="preserve"> and open Reports &gt; Order Search.</w:t>
      </w:r>
    </w:p>
    <w:p w:rsidR="009110E9" w:rsidRPr="00894111" w:rsidRDefault="009110E9" w:rsidP="009110E9">
      <w:pPr>
        <w:pStyle w:val="2"/>
        <w:ind w:left="1080"/>
        <w:rPr>
          <w:lang w:val="en-US"/>
        </w:rPr>
      </w:pPr>
      <w:r w:rsidRPr="00894111">
        <w:rPr>
          <w:lang w:val="en-US"/>
        </w:rPr>
        <w:t>7. Using Start Date, find your report and click “details” link.</w:t>
      </w:r>
    </w:p>
    <w:p w:rsidR="009110E9" w:rsidRPr="00894111" w:rsidRDefault="009110E9" w:rsidP="009110E9">
      <w:pPr>
        <w:pStyle w:val="2"/>
        <w:ind w:left="1080"/>
        <w:rPr>
          <w:lang w:val="en-US"/>
        </w:rPr>
      </w:pPr>
      <w:r w:rsidRPr="00894111">
        <w:rPr>
          <w:lang w:val="en-US"/>
        </w:rPr>
        <w:t>8. Verify that next data sent correctly:</w:t>
      </w:r>
    </w:p>
    <w:p w:rsidR="009110E9" w:rsidRPr="00894111" w:rsidRDefault="009110E9" w:rsidP="009110E9">
      <w:pPr>
        <w:pStyle w:val="2"/>
        <w:ind w:left="1080"/>
        <w:rPr>
          <w:lang w:val="en-US"/>
        </w:rPr>
      </w:pPr>
      <w:r w:rsidRPr="00894111">
        <w:rPr>
          <w:lang w:val="en-US"/>
        </w:rPr>
        <w:t>- Transactional Summary section: Date, Order Num</w:t>
      </w:r>
    </w:p>
    <w:p w:rsidR="009110E9" w:rsidRPr="00894111" w:rsidRDefault="009110E9" w:rsidP="009110E9">
      <w:pPr>
        <w:pStyle w:val="2"/>
        <w:ind w:left="1080"/>
        <w:rPr>
          <w:lang w:val="en-US"/>
        </w:rPr>
      </w:pPr>
      <w:r w:rsidRPr="00894111">
        <w:rPr>
          <w:lang w:val="en-US"/>
        </w:rPr>
        <w:t xml:space="preserve">- Customer: Created, Name (empty), Email (empty), Ship Email, </w:t>
      </w:r>
      <w:proofErr w:type="spellStart"/>
      <w:r w:rsidRPr="00894111">
        <w:rPr>
          <w:lang w:val="en-US"/>
        </w:rPr>
        <w:t>Cust</w:t>
      </w:r>
      <w:proofErr w:type="spellEnd"/>
      <w:r w:rsidRPr="00894111">
        <w:rPr>
          <w:lang w:val="en-US"/>
        </w:rPr>
        <w:t>. ID (empty)</w:t>
      </w:r>
    </w:p>
    <w:p w:rsidR="009110E9" w:rsidRPr="00894111" w:rsidRDefault="009110E9" w:rsidP="009110E9">
      <w:pPr>
        <w:pStyle w:val="2"/>
        <w:ind w:left="1080"/>
        <w:rPr>
          <w:lang w:val="en-US"/>
        </w:rPr>
      </w:pPr>
      <w:r w:rsidRPr="00894111">
        <w:rPr>
          <w:lang w:val="en-US"/>
        </w:rPr>
        <w:t>- Payment: Total, Type</w:t>
      </w:r>
    </w:p>
    <w:p w:rsidR="009110E9" w:rsidRPr="00894111" w:rsidRDefault="009110E9" w:rsidP="009110E9">
      <w:pPr>
        <w:pStyle w:val="2"/>
        <w:ind w:left="1080"/>
        <w:rPr>
          <w:lang w:val="en-US"/>
        </w:rPr>
      </w:pPr>
      <w:r w:rsidRPr="00894111">
        <w:rPr>
          <w:lang w:val="en-US"/>
        </w:rPr>
        <w:t xml:space="preserve">- Device: Location, IP Address (to find out you address can use e.g. can use </w:t>
      </w:r>
      <w:hyperlink r:id="rId50" w:history="1">
        <w:r w:rsidRPr="00894111">
          <w:rPr>
            <w:rStyle w:val="Hyperlink"/>
            <w:rFonts w:asciiTheme="minorHAnsi" w:hAnsiTheme="minorHAnsi" w:cstheme="minorHAnsi"/>
            <w:color w:val="1155CC"/>
            <w:lang w:val="en-US"/>
          </w:rPr>
          <w:t>http://www.myipaddress.com</w:t>
        </w:r>
      </w:hyperlink>
      <w:r w:rsidRPr="00894111">
        <w:rPr>
          <w:lang w:val="en-US"/>
        </w:rPr>
        <w:t>)</w:t>
      </w:r>
    </w:p>
    <w:p w:rsidR="009110E9" w:rsidRPr="00894111" w:rsidRDefault="009110E9" w:rsidP="009110E9">
      <w:pPr>
        <w:pStyle w:val="2"/>
        <w:ind w:left="1080"/>
        <w:rPr>
          <w:lang w:val="en-US"/>
        </w:rPr>
      </w:pPr>
      <w:r w:rsidRPr="00894111">
        <w:rPr>
          <w:lang w:val="en-US"/>
        </w:rPr>
        <w:t>- Addresses: Billing Address, Shipping Address</w:t>
      </w:r>
    </w:p>
    <w:p w:rsidR="009110E9" w:rsidRPr="00894111" w:rsidRDefault="009110E9" w:rsidP="009110E9">
      <w:pPr>
        <w:pStyle w:val="2"/>
        <w:ind w:left="1080"/>
        <w:rPr>
          <w:lang w:val="en-US"/>
        </w:rPr>
      </w:pPr>
      <w:r w:rsidRPr="00894111">
        <w:rPr>
          <w:lang w:val="en-US"/>
        </w:rPr>
        <w:t>- Phone Numbers: Billing Phone, Shipping Phone</w:t>
      </w:r>
    </w:p>
    <w:p w:rsidR="009110E9" w:rsidRPr="00894111" w:rsidRDefault="009110E9" w:rsidP="009110E9">
      <w:pPr>
        <w:pStyle w:val="2"/>
        <w:ind w:left="1080"/>
        <w:rPr>
          <w:lang w:val="en-US"/>
        </w:rPr>
      </w:pPr>
      <w:r w:rsidRPr="00894111">
        <w:rPr>
          <w:lang w:val="en-US"/>
        </w:rPr>
        <w:t>- Shopping Cart</w:t>
      </w:r>
    </w:p>
    <w:p w:rsidR="009110E9" w:rsidRPr="00894111" w:rsidRDefault="009110E9" w:rsidP="009110E9">
      <w:pPr>
        <w:pStyle w:val="2"/>
        <w:ind w:left="1080"/>
        <w:rPr>
          <w:lang w:val="en-US"/>
        </w:rPr>
      </w:pPr>
      <w:r w:rsidRPr="00894111">
        <w:rPr>
          <w:lang w:val="en-US"/>
        </w:rPr>
        <w:t>- Bank Information</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spellStart"/>
      <w:proofErr w:type="gramStart"/>
      <w:r w:rsidRPr="00267B50">
        <w:rPr>
          <w:b/>
          <w:lang w:val="en-US"/>
        </w:rPr>
        <w:t>T</w:t>
      </w:r>
      <w:r>
        <w:rPr>
          <w:b/>
          <w:lang w:val="en-US"/>
        </w:rPr>
        <w:t>est</w:t>
      </w:r>
      <w:r w:rsidRPr="00267B50">
        <w:rPr>
          <w:b/>
          <w:lang w:val="en-US"/>
        </w:rPr>
        <w:t>C</w:t>
      </w:r>
      <w:r>
        <w:rPr>
          <w:b/>
          <w:lang w:val="en-US"/>
        </w:rPr>
        <w:t>ase</w:t>
      </w:r>
      <w:proofErr w:type="spellEnd"/>
      <w:r>
        <w:rPr>
          <w:b/>
          <w:lang w:val="en-US"/>
        </w:rPr>
        <w:t xml:space="preserve"> </w:t>
      </w:r>
      <w:r w:rsidRPr="00267B50">
        <w:rPr>
          <w:b/>
          <w:lang w:val="en-US"/>
        </w:rPr>
        <w:t>8.</w:t>
      </w:r>
      <w:proofErr w:type="gramEnd"/>
    </w:p>
    <w:p w:rsidR="009110E9" w:rsidRPr="00267B50" w:rsidRDefault="009110E9" w:rsidP="009110E9">
      <w:pPr>
        <w:pStyle w:val="2"/>
        <w:ind w:left="1080"/>
        <w:rPr>
          <w:b/>
          <w:lang w:val="en-US"/>
        </w:rPr>
      </w:pPr>
      <w:r w:rsidRPr="00267B50">
        <w:rPr>
          <w:b/>
          <w:lang w:val="en-US"/>
        </w:rPr>
        <w:t xml:space="preserve">Send data to </w:t>
      </w:r>
      <w:proofErr w:type="spellStart"/>
      <w:r w:rsidRPr="00267B50">
        <w:rPr>
          <w:b/>
          <w:lang w:val="en-US"/>
        </w:rPr>
        <w:t>Kount</w:t>
      </w:r>
      <w:proofErr w:type="spellEnd"/>
      <w:r w:rsidRPr="00267B50">
        <w:rPr>
          <w:b/>
          <w:lang w:val="en-US"/>
        </w:rPr>
        <w:t xml:space="preserve">. Check that registered user and order data sent correctly to </w:t>
      </w:r>
      <w:proofErr w:type="spellStart"/>
      <w:r w:rsidRPr="00267B50">
        <w:rPr>
          <w:b/>
          <w:lang w:val="en-US"/>
        </w:rPr>
        <w:t>Kount</w:t>
      </w:r>
      <w:proofErr w:type="spellEnd"/>
      <w:r w:rsidRPr="00267B50">
        <w:rPr>
          <w:b/>
          <w:lang w:val="en-US"/>
        </w:rPr>
        <w:t>.</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Login as registered user (or register a new one).</w:t>
      </w:r>
    </w:p>
    <w:p w:rsidR="009110E9" w:rsidRPr="00894111" w:rsidRDefault="009110E9" w:rsidP="009110E9">
      <w:pPr>
        <w:pStyle w:val="2"/>
        <w:ind w:left="1080"/>
        <w:rPr>
          <w:lang w:val="en-US"/>
        </w:rPr>
      </w:pPr>
      <w:r w:rsidRPr="00894111">
        <w:rPr>
          <w:lang w:val="en-US"/>
        </w:rPr>
        <w:t>3. Choose some product, add it to Cart and start Checkout.</w:t>
      </w:r>
    </w:p>
    <w:p w:rsidR="009110E9" w:rsidRPr="00894111" w:rsidRDefault="009110E9" w:rsidP="009110E9">
      <w:pPr>
        <w:pStyle w:val="2"/>
        <w:ind w:left="1080"/>
        <w:rPr>
          <w:lang w:val="en-US"/>
        </w:rPr>
      </w:pPr>
      <w:r w:rsidRPr="00894111">
        <w:rPr>
          <w:lang w:val="en-US"/>
        </w:rPr>
        <w:t xml:space="preserve">4. On </w:t>
      </w:r>
      <w:proofErr w:type="gramStart"/>
      <w:r w:rsidRPr="00894111">
        <w:rPr>
          <w:lang w:val="en-US"/>
        </w:rPr>
        <w:t>Shipping</w:t>
      </w:r>
      <w:proofErr w:type="gramEnd"/>
      <w:r w:rsidRPr="00894111">
        <w:rPr>
          <w:lang w:val="en-US"/>
        </w:rPr>
        <w:t xml:space="preserve"> page enter a shipping address, select shipping method and Continue checkout.</w:t>
      </w:r>
    </w:p>
    <w:p w:rsidR="009110E9" w:rsidRPr="00894111" w:rsidRDefault="009110E9" w:rsidP="009110E9">
      <w:pPr>
        <w:pStyle w:val="2"/>
        <w:ind w:left="1080"/>
        <w:rPr>
          <w:lang w:val="en-US"/>
        </w:rPr>
      </w:pPr>
      <w:r w:rsidRPr="00894111">
        <w:rPr>
          <w:lang w:val="en-US"/>
        </w:rPr>
        <w:t>5. Select or enter a billing address, enter payment data and click Continue button.</w:t>
      </w:r>
    </w:p>
    <w:p w:rsidR="009110E9" w:rsidRPr="00894111" w:rsidRDefault="009110E9" w:rsidP="009110E9">
      <w:pPr>
        <w:pStyle w:val="2"/>
        <w:ind w:left="1080"/>
        <w:rPr>
          <w:lang w:val="en-US"/>
        </w:rPr>
      </w:pPr>
      <w:r w:rsidRPr="00894111">
        <w:rPr>
          <w:lang w:val="en-US"/>
        </w:rPr>
        <w:t>6. Submit Order.</w:t>
      </w:r>
    </w:p>
    <w:p w:rsidR="009110E9" w:rsidRPr="00894111" w:rsidRDefault="009110E9" w:rsidP="009110E9">
      <w:pPr>
        <w:pStyle w:val="2"/>
        <w:ind w:left="1080"/>
        <w:rPr>
          <w:lang w:val="en-US"/>
        </w:rPr>
      </w:pPr>
      <w:r w:rsidRPr="00894111">
        <w:rPr>
          <w:lang w:val="en-US"/>
        </w:rPr>
        <w:t xml:space="preserve">7. Login to </w:t>
      </w:r>
      <w:proofErr w:type="spellStart"/>
      <w:r w:rsidRPr="00894111">
        <w:rPr>
          <w:lang w:val="en-US"/>
        </w:rPr>
        <w:t>Kount</w:t>
      </w:r>
      <w:proofErr w:type="spellEnd"/>
      <w:r w:rsidRPr="00894111">
        <w:rPr>
          <w:lang w:val="en-US"/>
        </w:rPr>
        <w:t xml:space="preserve"> and open Reports &gt; Order Search.</w:t>
      </w:r>
    </w:p>
    <w:p w:rsidR="009110E9" w:rsidRPr="00894111" w:rsidRDefault="009110E9" w:rsidP="009110E9">
      <w:pPr>
        <w:pStyle w:val="2"/>
        <w:ind w:left="1080"/>
        <w:rPr>
          <w:lang w:val="en-US"/>
        </w:rPr>
      </w:pPr>
      <w:r w:rsidRPr="00894111">
        <w:rPr>
          <w:lang w:val="en-US"/>
        </w:rPr>
        <w:t>8. Using Start Date, find your report and click “details” link.</w:t>
      </w:r>
    </w:p>
    <w:p w:rsidR="009110E9" w:rsidRPr="00894111" w:rsidRDefault="009110E9" w:rsidP="009110E9">
      <w:pPr>
        <w:pStyle w:val="2"/>
        <w:ind w:left="1080"/>
        <w:rPr>
          <w:lang w:val="en-US"/>
        </w:rPr>
      </w:pPr>
      <w:r w:rsidRPr="00894111">
        <w:rPr>
          <w:lang w:val="en-US"/>
        </w:rPr>
        <w:t>9. Verify that next data sent correctly:</w:t>
      </w:r>
    </w:p>
    <w:p w:rsidR="009110E9" w:rsidRPr="00894111" w:rsidRDefault="009110E9" w:rsidP="009110E9">
      <w:pPr>
        <w:pStyle w:val="2"/>
        <w:ind w:left="1080"/>
        <w:rPr>
          <w:lang w:val="en-US"/>
        </w:rPr>
      </w:pPr>
      <w:r w:rsidRPr="00894111">
        <w:rPr>
          <w:lang w:val="en-US"/>
        </w:rPr>
        <w:t>- Transactional Summary section: Date, Order Num</w:t>
      </w:r>
    </w:p>
    <w:p w:rsidR="009110E9" w:rsidRPr="00894111" w:rsidRDefault="009110E9" w:rsidP="009110E9">
      <w:pPr>
        <w:pStyle w:val="2"/>
        <w:ind w:left="1080"/>
        <w:rPr>
          <w:lang w:val="en-US"/>
        </w:rPr>
      </w:pPr>
      <w:r w:rsidRPr="00894111">
        <w:rPr>
          <w:lang w:val="en-US"/>
        </w:rPr>
        <w:t>- Customer: Created, Name, Email, Ship Email</w:t>
      </w:r>
    </w:p>
    <w:p w:rsidR="009110E9" w:rsidRPr="00894111" w:rsidRDefault="009110E9" w:rsidP="009110E9">
      <w:pPr>
        <w:pStyle w:val="2"/>
        <w:ind w:left="1080"/>
        <w:rPr>
          <w:lang w:val="en-US"/>
        </w:rPr>
      </w:pPr>
      <w:r w:rsidRPr="00894111">
        <w:rPr>
          <w:lang w:val="en-US"/>
        </w:rPr>
        <w:t>- Payment: Total, Type</w:t>
      </w:r>
    </w:p>
    <w:p w:rsidR="009110E9" w:rsidRPr="00894111" w:rsidRDefault="009110E9" w:rsidP="009110E9">
      <w:pPr>
        <w:pStyle w:val="2"/>
        <w:ind w:left="1080"/>
        <w:rPr>
          <w:lang w:val="en-US"/>
        </w:rPr>
      </w:pPr>
      <w:r w:rsidRPr="00894111">
        <w:rPr>
          <w:lang w:val="en-US"/>
        </w:rPr>
        <w:t xml:space="preserve">- Device: Location, IP Address (to find out you address can use e.g. can use </w:t>
      </w:r>
      <w:hyperlink r:id="rId51" w:history="1">
        <w:r w:rsidRPr="00894111">
          <w:rPr>
            <w:rStyle w:val="Hyperlink"/>
            <w:rFonts w:asciiTheme="minorHAnsi" w:hAnsiTheme="minorHAnsi" w:cstheme="minorHAnsi"/>
            <w:color w:val="1155CC"/>
            <w:lang w:val="en-US"/>
          </w:rPr>
          <w:t>http://www.myipaddress.com</w:t>
        </w:r>
      </w:hyperlink>
      <w:r w:rsidRPr="00894111">
        <w:rPr>
          <w:lang w:val="en-US"/>
        </w:rPr>
        <w:t>)</w:t>
      </w:r>
    </w:p>
    <w:p w:rsidR="009110E9" w:rsidRPr="00894111" w:rsidRDefault="009110E9" w:rsidP="009110E9">
      <w:pPr>
        <w:pStyle w:val="2"/>
        <w:ind w:left="1080"/>
        <w:rPr>
          <w:lang w:val="en-US"/>
        </w:rPr>
      </w:pPr>
      <w:r w:rsidRPr="00894111">
        <w:rPr>
          <w:lang w:val="en-US"/>
        </w:rPr>
        <w:t>- Addresses: Billing Address, Shipping Address</w:t>
      </w:r>
    </w:p>
    <w:p w:rsidR="009110E9" w:rsidRPr="00894111" w:rsidRDefault="009110E9" w:rsidP="009110E9">
      <w:pPr>
        <w:pStyle w:val="2"/>
        <w:ind w:left="1080"/>
        <w:rPr>
          <w:lang w:val="en-US"/>
        </w:rPr>
      </w:pPr>
      <w:r w:rsidRPr="00894111">
        <w:rPr>
          <w:lang w:val="en-US"/>
        </w:rPr>
        <w:lastRenderedPageBreak/>
        <w:t>- Phone Numbers: Billing Phone, Shipping Phone</w:t>
      </w:r>
    </w:p>
    <w:p w:rsidR="009110E9" w:rsidRPr="00894111" w:rsidRDefault="009110E9" w:rsidP="009110E9">
      <w:pPr>
        <w:pStyle w:val="2"/>
        <w:ind w:left="1080"/>
        <w:rPr>
          <w:lang w:val="en-US"/>
        </w:rPr>
      </w:pPr>
      <w:r w:rsidRPr="00894111">
        <w:rPr>
          <w:lang w:val="en-US"/>
        </w:rPr>
        <w:t>- Shopping Cart</w:t>
      </w:r>
    </w:p>
    <w:p w:rsidR="009110E9" w:rsidRPr="00894111" w:rsidRDefault="009110E9" w:rsidP="009110E9">
      <w:pPr>
        <w:pStyle w:val="2"/>
        <w:ind w:left="1080"/>
        <w:rPr>
          <w:lang w:val="en-US"/>
        </w:rPr>
      </w:pPr>
      <w:r w:rsidRPr="00894111">
        <w:rPr>
          <w:lang w:val="en-US"/>
        </w:rPr>
        <w:t>- Bank Information</w:t>
      </w:r>
      <w:r w:rsidRPr="00894111">
        <w:rPr>
          <w:lang w:val="en-US"/>
        </w:rPr>
        <w:br/>
      </w:r>
    </w:p>
    <w:p w:rsidR="009110E9" w:rsidRDefault="009110E9" w:rsidP="009110E9">
      <w:pPr>
        <w:pStyle w:val="2"/>
        <w:ind w:left="1080"/>
        <w:rPr>
          <w:b/>
          <w:lang w:val="en-US"/>
        </w:rPr>
      </w:pPr>
      <w:proofErr w:type="spellStart"/>
      <w:proofErr w:type="gramStart"/>
      <w:r w:rsidRPr="00B901FA">
        <w:rPr>
          <w:b/>
          <w:lang w:val="en-US"/>
        </w:rPr>
        <w:t>T</w:t>
      </w:r>
      <w:r>
        <w:rPr>
          <w:b/>
          <w:lang w:val="en-US"/>
        </w:rPr>
        <w:t>est</w:t>
      </w:r>
      <w:r w:rsidRPr="00B901FA">
        <w:rPr>
          <w:b/>
          <w:lang w:val="en-US"/>
        </w:rPr>
        <w:t>C</w:t>
      </w:r>
      <w:r>
        <w:rPr>
          <w:b/>
          <w:lang w:val="en-US"/>
        </w:rPr>
        <w:t>ase</w:t>
      </w:r>
      <w:proofErr w:type="spellEnd"/>
      <w:r>
        <w:rPr>
          <w:b/>
          <w:lang w:val="en-US"/>
        </w:rPr>
        <w:t xml:space="preserve"> </w:t>
      </w:r>
      <w:r w:rsidRPr="00B901FA">
        <w:rPr>
          <w:b/>
          <w:lang w:val="en-US"/>
        </w:rPr>
        <w:t>9.</w:t>
      </w:r>
      <w:proofErr w:type="gramEnd"/>
    </w:p>
    <w:p w:rsidR="009110E9" w:rsidRPr="00B901FA" w:rsidRDefault="009110E9" w:rsidP="009110E9">
      <w:pPr>
        <w:pStyle w:val="2"/>
        <w:ind w:left="1080"/>
        <w:rPr>
          <w:b/>
          <w:lang w:val="en-US"/>
        </w:rPr>
      </w:pPr>
      <w:r w:rsidRPr="00B901FA">
        <w:rPr>
          <w:b/>
          <w:lang w:val="en-US"/>
        </w:rPr>
        <w:t>Decline Order. Check that declined order return user to billing page with proper message.</w:t>
      </w:r>
    </w:p>
    <w:p w:rsidR="009110E9"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Prerequisites:</w:t>
      </w:r>
    </w:p>
    <w:p w:rsidR="009110E9" w:rsidRPr="00894111" w:rsidRDefault="009110E9" w:rsidP="009110E9">
      <w:pPr>
        <w:pStyle w:val="2"/>
        <w:ind w:left="1080"/>
        <w:rPr>
          <w:lang w:val="en-US"/>
        </w:rPr>
      </w:pPr>
      <w:r w:rsidRPr="00894111">
        <w:rPr>
          <w:lang w:val="en-US"/>
        </w:rPr>
        <w:t xml:space="preserve">Set Rules on </w:t>
      </w:r>
      <w:proofErr w:type="spellStart"/>
      <w:r w:rsidRPr="00894111">
        <w:rPr>
          <w:lang w:val="en-US"/>
        </w:rPr>
        <w:t>Kount</w:t>
      </w:r>
      <w:proofErr w:type="spellEnd"/>
      <w:r w:rsidRPr="00894111">
        <w:rPr>
          <w:lang w:val="en-US"/>
        </w:rPr>
        <w:t xml:space="preserve"> that will decline </w:t>
      </w:r>
      <w:proofErr w:type="gramStart"/>
      <w:r w:rsidRPr="00894111">
        <w:rPr>
          <w:lang w:val="en-US"/>
        </w:rPr>
        <w:t>orders :</w:t>
      </w:r>
      <w:proofErr w:type="gramEnd"/>
      <w:r w:rsidRPr="00894111">
        <w:rPr>
          <w:lang w:val="en-US"/>
        </w:rPr>
        <w:t xml:space="preserve"> </w:t>
      </w:r>
    </w:p>
    <w:p w:rsidR="009110E9" w:rsidRPr="00894111" w:rsidRDefault="009110E9" w:rsidP="009110E9">
      <w:pPr>
        <w:pStyle w:val="2"/>
        <w:ind w:left="1080"/>
        <w:rPr>
          <w:lang w:val="en-US"/>
        </w:rPr>
      </w:pPr>
      <w:r w:rsidRPr="00894111">
        <w:rPr>
          <w:lang w:val="en-US"/>
        </w:rPr>
        <w:t xml:space="preserve">- Login to </w:t>
      </w:r>
      <w:proofErr w:type="spellStart"/>
      <w:r w:rsidRPr="00894111">
        <w:rPr>
          <w:lang w:val="en-US"/>
        </w:rPr>
        <w:t>Kount</w:t>
      </w:r>
      <w:proofErr w:type="spellEnd"/>
      <w:r w:rsidRPr="00894111">
        <w:rPr>
          <w:lang w:val="en-US"/>
        </w:rPr>
        <w:t xml:space="preserve"> </w:t>
      </w:r>
    </w:p>
    <w:p w:rsidR="009110E9" w:rsidRPr="00894111" w:rsidRDefault="009110E9" w:rsidP="009110E9">
      <w:pPr>
        <w:pStyle w:val="2"/>
        <w:ind w:left="1080"/>
        <w:rPr>
          <w:lang w:val="en-US"/>
        </w:rPr>
      </w:pPr>
      <w:r w:rsidRPr="00894111">
        <w:rPr>
          <w:lang w:val="en-US"/>
        </w:rPr>
        <w:t xml:space="preserve">- Open Fraud Control -&gt; Rule Sets </w:t>
      </w:r>
    </w:p>
    <w:p w:rsidR="009110E9" w:rsidRPr="00894111" w:rsidRDefault="009110E9" w:rsidP="009110E9">
      <w:pPr>
        <w:pStyle w:val="2"/>
        <w:ind w:left="1080"/>
        <w:rPr>
          <w:lang w:val="en-US"/>
        </w:rPr>
      </w:pPr>
      <w:r w:rsidRPr="00894111">
        <w:rPr>
          <w:lang w:val="en-US"/>
        </w:rPr>
        <w:t xml:space="preserve">- Copy Rule Set and make all rules action to Declined. </w:t>
      </w:r>
    </w:p>
    <w:p w:rsidR="009110E9" w:rsidRPr="00894111" w:rsidRDefault="009110E9" w:rsidP="009110E9">
      <w:pPr>
        <w:pStyle w:val="2"/>
        <w:ind w:left="1080"/>
        <w:rPr>
          <w:lang w:val="en-US"/>
        </w:rPr>
      </w:pPr>
      <w:r w:rsidRPr="00894111">
        <w:rPr>
          <w:lang w:val="en-US"/>
        </w:rPr>
        <w:t>- Open Rule Set and click Activate Rule Set.</w:t>
      </w:r>
    </w:p>
    <w:p w:rsidR="009110E9" w:rsidRDefault="009110E9" w:rsidP="009110E9">
      <w:pPr>
        <w:pStyle w:val="2"/>
        <w:ind w:left="1080"/>
        <w:rPr>
          <w:lang w:val="en-US"/>
        </w:rPr>
      </w:pPr>
      <w:r w:rsidRPr="00894111">
        <w:rPr>
          <w:lang w:val="en-US"/>
        </w:rPr>
        <w:t xml:space="preserve">So each order which come to </w:t>
      </w:r>
      <w:proofErr w:type="spellStart"/>
      <w:r w:rsidRPr="00894111">
        <w:rPr>
          <w:lang w:val="en-US"/>
        </w:rPr>
        <w:t>Kount</w:t>
      </w:r>
      <w:proofErr w:type="spellEnd"/>
      <w:r w:rsidRPr="00894111">
        <w:rPr>
          <w:lang w:val="en-US"/>
        </w:rPr>
        <w:t xml:space="preserve"> will become </w:t>
      </w:r>
      <w:proofErr w:type="gramStart"/>
      <w:r w:rsidRPr="00894111">
        <w:rPr>
          <w:lang w:val="en-US"/>
        </w:rPr>
        <w:t>Declined</w:t>
      </w:r>
      <w:proofErr w:type="gramEnd"/>
      <w:r w:rsidRPr="00894111">
        <w:rPr>
          <w:lang w:val="en-US"/>
        </w:rPr>
        <w:t>.</w:t>
      </w:r>
    </w:p>
    <w:p w:rsidR="009110E9" w:rsidRPr="00894111"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Login as registered user (or register a new one).</w:t>
      </w:r>
    </w:p>
    <w:p w:rsidR="009110E9" w:rsidRPr="00894111" w:rsidRDefault="009110E9" w:rsidP="009110E9">
      <w:pPr>
        <w:pStyle w:val="2"/>
        <w:ind w:left="1080"/>
        <w:rPr>
          <w:lang w:val="en-US"/>
        </w:rPr>
      </w:pPr>
      <w:r w:rsidRPr="00894111">
        <w:rPr>
          <w:lang w:val="en-US"/>
        </w:rPr>
        <w:t>3. Choose some product, add it to Cart and start Checkout.</w:t>
      </w:r>
    </w:p>
    <w:p w:rsidR="009110E9" w:rsidRPr="00894111" w:rsidRDefault="009110E9" w:rsidP="009110E9">
      <w:pPr>
        <w:pStyle w:val="2"/>
        <w:ind w:left="1080"/>
        <w:rPr>
          <w:lang w:val="en-US"/>
        </w:rPr>
      </w:pPr>
      <w:r w:rsidRPr="00894111">
        <w:rPr>
          <w:lang w:val="en-US"/>
        </w:rPr>
        <w:t xml:space="preserve">4. On </w:t>
      </w:r>
      <w:proofErr w:type="gramStart"/>
      <w:r w:rsidRPr="00894111">
        <w:rPr>
          <w:lang w:val="en-US"/>
        </w:rPr>
        <w:t>Shipping</w:t>
      </w:r>
      <w:proofErr w:type="gramEnd"/>
      <w:r w:rsidRPr="00894111">
        <w:rPr>
          <w:lang w:val="en-US"/>
        </w:rPr>
        <w:t xml:space="preserve"> page enter a shipping address, select shipping method and Continue checkout.</w:t>
      </w:r>
    </w:p>
    <w:p w:rsidR="009110E9" w:rsidRPr="00894111" w:rsidRDefault="009110E9" w:rsidP="009110E9">
      <w:pPr>
        <w:pStyle w:val="2"/>
        <w:ind w:left="1080"/>
        <w:rPr>
          <w:lang w:val="en-US"/>
        </w:rPr>
      </w:pPr>
      <w:r w:rsidRPr="00894111">
        <w:rPr>
          <w:lang w:val="en-US"/>
        </w:rPr>
        <w:t>5. Select or enter a billing address, enter payment data and click Continue button.</w:t>
      </w:r>
    </w:p>
    <w:p w:rsidR="009110E9" w:rsidRPr="00894111" w:rsidRDefault="009110E9" w:rsidP="009110E9">
      <w:pPr>
        <w:pStyle w:val="2"/>
        <w:ind w:left="1080"/>
        <w:rPr>
          <w:lang w:val="en-US"/>
        </w:rPr>
      </w:pPr>
      <w:r w:rsidRPr="00894111">
        <w:rPr>
          <w:lang w:val="en-US"/>
        </w:rPr>
        <w:t>6. Submit Order.</w:t>
      </w:r>
    </w:p>
    <w:p w:rsidR="009110E9" w:rsidRPr="00894111" w:rsidRDefault="009110E9" w:rsidP="009110E9">
      <w:pPr>
        <w:pStyle w:val="2"/>
        <w:ind w:left="1080"/>
        <w:rPr>
          <w:lang w:val="en-US"/>
        </w:rPr>
      </w:pPr>
      <w:r w:rsidRPr="00894111">
        <w:rPr>
          <w:lang w:val="en-US"/>
        </w:rPr>
        <w:t>7. Verify that you redirected to billing page and “We were unable to process your transaction at this time. Please contact customer support.” notification message appeared.</w:t>
      </w:r>
      <w:r w:rsidRPr="00894111">
        <w:rPr>
          <w:rStyle w:val="apple-tab-span"/>
          <w:rFonts w:asciiTheme="minorHAnsi" w:hAnsiTheme="minorHAnsi" w:cstheme="minorHAnsi"/>
          <w:color w:val="000000"/>
          <w:lang w:val="en-US"/>
        </w:rPr>
        <w:tab/>
      </w:r>
      <w:r w:rsidRPr="00894111">
        <w:rPr>
          <w:lang w:val="en-US"/>
        </w:rPr>
        <w:t xml:space="preserve"> </w:t>
      </w:r>
      <w:r w:rsidRPr="00894111">
        <w:rPr>
          <w:rStyle w:val="apple-tab-span"/>
          <w:rFonts w:asciiTheme="minorHAnsi" w:hAnsiTheme="minorHAnsi" w:cstheme="minorHAnsi"/>
          <w:color w:val="000000"/>
          <w:lang w:val="en-US"/>
        </w:rPr>
        <w:tab/>
      </w:r>
      <w:r w:rsidRPr="00894111">
        <w:rPr>
          <w:rStyle w:val="apple-tab-span"/>
          <w:rFonts w:asciiTheme="minorHAnsi" w:hAnsiTheme="minorHAnsi" w:cstheme="minorHAnsi"/>
          <w:color w:val="000000"/>
          <w:lang w:val="en-US"/>
        </w:rPr>
        <w:tab/>
      </w:r>
    </w:p>
    <w:p w:rsidR="009110E9" w:rsidRDefault="009110E9" w:rsidP="009110E9">
      <w:pPr>
        <w:pStyle w:val="2"/>
        <w:ind w:left="1080"/>
        <w:rPr>
          <w:b/>
          <w:lang w:val="en-US"/>
        </w:rPr>
      </w:pPr>
      <w:proofErr w:type="spellStart"/>
      <w:proofErr w:type="gramStart"/>
      <w:r w:rsidRPr="00B901FA">
        <w:rPr>
          <w:b/>
          <w:lang w:val="en-US"/>
        </w:rPr>
        <w:t>T</w:t>
      </w:r>
      <w:r>
        <w:rPr>
          <w:b/>
          <w:lang w:val="en-US"/>
        </w:rPr>
        <w:t>est</w:t>
      </w:r>
      <w:r w:rsidRPr="00B901FA">
        <w:rPr>
          <w:b/>
          <w:lang w:val="en-US"/>
        </w:rPr>
        <w:t>C</w:t>
      </w:r>
      <w:r>
        <w:rPr>
          <w:b/>
          <w:lang w:val="en-US"/>
        </w:rPr>
        <w:t>ase</w:t>
      </w:r>
      <w:proofErr w:type="spellEnd"/>
      <w:r>
        <w:rPr>
          <w:b/>
          <w:lang w:val="en-US"/>
        </w:rPr>
        <w:t xml:space="preserve"> </w:t>
      </w:r>
      <w:r w:rsidRPr="00B901FA">
        <w:rPr>
          <w:b/>
          <w:lang w:val="en-US"/>
        </w:rPr>
        <w:t>10.</w:t>
      </w:r>
      <w:proofErr w:type="gramEnd"/>
    </w:p>
    <w:p w:rsidR="009110E9" w:rsidRDefault="009110E9" w:rsidP="009110E9">
      <w:pPr>
        <w:pStyle w:val="2"/>
        <w:ind w:left="1080"/>
        <w:rPr>
          <w:b/>
          <w:lang w:val="en-US"/>
        </w:rPr>
      </w:pPr>
      <w:r w:rsidRPr="00B901FA">
        <w:rPr>
          <w:b/>
          <w:lang w:val="en-US"/>
        </w:rPr>
        <w:t xml:space="preserve">Workflow Reevaluate. Check that order status changed in OMS (BM), when it changed on </w:t>
      </w:r>
      <w:proofErr w:type="spellStart"/>
      <w:r w:rsidRPr="00B901FA">
        <w:rPr>
          <w:b/>
          <w:lang w:val="en-US"/>
        </w:rPr>
        <w:t>Kount</w:t>
      </w:r>
      <w:proofErr w:type="spellEnd"/>
      <w:r w:rsidRPr="00B901FA">
        <w:rPr>
          <w:b/>
          <w:lang w:val="en-US"/>
        </w:rPr>
        <w:t>.</w:t>
      </w:r>
    </w:p>
    <w:p w:rsidR="009110E9" w:rsidRPr="00B901FA" w:rsidRDefault="009110E9" w:rsidP="009110E9">
      <w:pPr>
        <w:pStyle w:val="2"/>
        <w:ind w:left="1080"/>
        <w:rPr>
          <w:b/>
          <w:lang w:val="en-US"/>
        </w:rPr>
      </w:pPr>
    </w:p>
    <w:p w:rsidR="009110E9" w:rsidRPr="00894111" w:rsidRDefault="009110E9" w:rsidP="009110E9">
      <w:pPr>
        <w:pStyle w:val="2"/>
        <w:ind w:left="1080"/>
        <w:rPr>
          <w:lang w:val="en-US"/>
        </w:rPr>
      </w:pPr>
      <w:r w:rsidRPr="00894111">
        <w:rPr>
          <w:lang w:val="en-US"/>
        </w:rPr>
        <w:t>Prerequisites:</w:t>
      </w:r>
    </w:p>
    <w:p w:rsidR="009110E9" w:rsidRPr="00894111" w:rsidRDefault="009110E9" w:rsidP="009110E9">
      <w:pPr>
        <w:pStyle w:val="2"/>
        <w:ind w:left="1080"/>
        <w:rPr>
          <w:lang w:val="en-US"/>
        </w:rPr>
      </w:pPr>
      <w:r w:rsidRPr="00894111">
        <w:rPr>
          <w:lang w:val="en-US"/>
        </w:rPr>
        <w:t>Need to enable ENS:</w:t>
      </w:r>
    </w:p>
    <w:p w:rsidR="009110E9" w:rsidRPr="00894111" w:rsidRDefault="009110E9" w:rsidP="009110E9">
      <w:pPr>
        <w:pStyle w:val="2"/>
        <w:ind w:left="1080"/>
        <w:rPr>
          <w:lang w:val="en-US"/>
        </w:rPr>
      </w:pPr>
      <w:r w:rsidRPr="00894111">
        <w:rPr>
          <w:lang w:val="en-US"/>
        </w:rPr>
        <w:t xml:space="preserve">- Login to BM and open </w:t>
      </w:r>
      <w:proofErr w:type="spellStart"/>
      <w:r w:rsidRPr="00894111">
        <w:rPr>
          <w:lang w:val="en-US"/>
        </w:rPr>
        <w:t>Kount</w:t>
      </w:r>
      <w:proofErr w:type="spellEnd"/>
      <w:r w:rsidRPr="00894111">
        <w:rPr>
          <w:lang w:val="en-US"/>
        </w:rPr>
        <w:t xml:space="preserve"> &gt; Site Preferences &gt; Custom Preferences &gt;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Check Enable Event Notification Service checkbox.</w:t>
      </w:r>
    </w:p>
    <w:p w:rsidR="009110E9" w:rsidRPr="00894111" w:rsidRDefault="009110E9" w:rsidP="009110E9">
      <w:pPr>
        <w:pStyle w:val="2"/>
        <w:ind w:left="1080"/>
        <w:rPr>
          <w:lang w:val="en-US"/>
        </w:rPr>
      </w:pPr>
      <w:r w:rsidRPr="00894111">
        <w:rPr>
          <w:lang w:val="en-US"/>
        </w:rPr>
        <w:t>- Apply changes.</w:t>
      </w:r>
    </w:p>
    <w:p w:rsidR="009110E9" w:rsidRPr="00894111"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Login as registered user (or register a new one).</w:t>
      </w:r>
    </w:p>
    <w:p w:rsidR="009110E9" w:rsidRPr="00894111" w:rsidRDefault="009110E9" w:rsidP="009110E9">
      <w:pPr>
        <w:pStyle w:val="2"/>
        <w:ind w:left="1080"/>
        <w:rPr>
          <w:lang w:val="en-US"/>
        </w:rPr>
      </w:pPr>
      <w:r w:rsidRPr="00894111">
        <w:rPr>
          <w:lang w:val="en-US"/>
        </w:rPr>
        <w:t>3. Choose some product, add it to Cart and start Checkout.</w:t>
      </w:r>
    </w:p>
    <w:p w:rsidR="009110E9" w:rsidRPr="00894111" w:rsidRDefault="009110E9" w:rsidP="009110E9">
      <w:pPr>
        <w:pStyle w:val="2"/>
        <w:ind w:left="1080"/>
        <w:rPr>
          <w:lang w:val="en-US"/>
        </w:rPr>
      </w:pPr>
      <w:r w:rsidRPr="00894111">
        <w:rPr>
          <w:lang w:val="en-US"/>
        </w:rPr>
        <w:t xml:space="preserve">4. On </w:t>
      </w:r>
      <w:proofErr w:type="gramStart"/>
      <w:r w:rsidRPr="00894111">
        <w:rPr>
          <w:lang w:val="en-US"/>
        </w:rPr>
        <w:t>Shipping</w:t>
      </w:r>
      <w:proofErr w:type="gramEnd"/>
      <w:r w:rsidRPr="00894111">
        <w:rPr>
          <w:lang w:val="en-US"/>
        </w:rPr>
        <w:t xml:space="preserve"> page enter a shipping address, select shipping method and Continue checkout.</w:t>
      </w:r>
    </w:p>
    <w:p w:rsidR="009110E9" w:rsidRPr="00894111" w:rsidRDefault="009110E9" w:rsidP="009110E9">
      <w:pPr>
        <w:pStyle w:val="2"/>
        <w:ind w:left="1080"/>
        <w:rPr>
          <w:lang w:val="en-US"/>
        </w:rPr>
      </w:pPr>
      <w:r w:rsidRPr="00894111">
        <w:rPr>
          <w:lang w:val="en-US"/>
        </w:rPr>
        <w:t>5. Select or enter a billing address, enter payment data and click Continue button.</w:t>
      </w:r>
    </w:p>
    <w:p w:rsidR="009110E9" w:rsidRPr="00894111" w:rsidRDefault="009110E9" w:rsidP="009110E9">
      <w:pPr>
        <w:pStyle w:val="2"/>
        <w:ind w:left="1080"/>
        <w:rPr>
          <w:lang w:val="en-US"/>
        </w:rPr>
      </w:pPr>
      <w:r w:rsidRPr="00894111">
        <w:rPr>
          <w:lang w:val="en-US"/>
        </w:rPr>
        <w:t>6. Submit Order.</w:t>
      </w:r>
    </w:p>
    <w:p w:rsidR="009110E9" w:rsidRPr="00894111" w:rsidRDefault="009110E9" w:rsidP="009110E9">
      <w:pPr>
        <w:pStyle w:val="2"/>
        <w:ind w:left="1080"/>
        <w:rPr>
          <w:lang w:val="en-US"/>
        </w:rPr>
      </w:pPr>
      <w:r w:rsidRPr="00894111">
        <w:rPr>
          <w:lang w:val="en-US"/>
        </w:rPr>
        <w:t xml:space="preserve">7. Login to </w:t>
      </w:r>
      <w:proofErr w:type="spellStart"/>
      <w:r w:rsidRPr="00894111">
        <w:rPr>
          <w:lang w:val="en-US"/>
        </w:rPr>
        <w:t>Kount</w:t>
      </w:r>
      <w:proofErr w:type="spellEnd"/>
      <w:r w:rsidRPr="00894111">
        <w:rPr>
          <w:lang w:val="en-US"/>
        </w:rPr>
        <w:t xml:space="preserve"> and open Reports &gt; Order Search.</w:t>
      </w:r>
    </w:p>
    <w:p w:rsidR="009110E9" w:rsidRPr="00894111" w:rsidRDefault="009110E9" w:rsidP="009110E9">
      <w:pPr>
        <w:pStyle w:val="2"/>
        <w:ind w:left="1080"/>
        <w:rPr>
          <w:lang w:val="en-US"/>
        </w:rPr>
      </w:pPr>
      <w:r w:rsidRPr="00894111">
        <w:rPr>
          <w:lang w:val="en-US"/>
        </w:rPr>
        <w:t>8. Using Start Date, find your report and click “details” link.</w:t>
      </w:r>
    </w:p>
    <w:p w:rsidR="009110E9" w:rsidRPr="00894111" w:rsidRDefault="009110E9" w:rsidP="009110E9">
      <w:pPr>
        <w:pStyle w:val="2"/>
        <w:ind w:left="1080"/>
        <w:rPr>
          <w:lang w:val="en-US"/>
        </w:rPr>
      </w:pPr>
      <w:r w:rsidRPr="00894111">
        <w:rPr>
          <w:lang w:val="en-US"/>
        </w:rPr>
        <w:t>9. Verify order status and Transaction ID.</w:t>
      </w:r>
    </w:p>
    <w:p w:rsidR="009110E9" w:rsidRPr="00894111" w:rsidRDefault="009110E9" w:rsidP="009110E9">
      <w:pPr>
        <w:pStyle w:val="2"/>
        <w:ind w:left="1080"/>
        <w:rPr>
          <w:lang w:val="en-US"/>
        </w:rPr>
      </w:pPr>
      <w:r w:rsidRPr="00894111">
        <w:rPr>
          <w:lang w:val="en-US"/>
        </w:rPr>
        <w:lastRenderedPageBreak/>
        <w:t xml:space="preserve">10. Login to BM and open </w:t>
      </w:r>
      <w:proofErr w:type="spellStart"/>
      <w:r w:rsidRPr="00894111">
        <w:rPr>
          <w:lang w:val="en-US"/>
        </w:rPr>
        <w:t>Kount</w:t>
      </w:r>
      <w:proofErr w:type="spellEnd"/>
      <w:r w:rsidRPr="00894111">
        <w:rPr>
          <w:lang w:val="en-US"/>
        </w:rPr>
        <w:t xml:space="preserve"> &gt; Ordering &gt; Orders &gt; Find and open your order.</w:t>
      </w:r>
    </w:p>
    <w:p w:rsidR="009110E9" w:rsidRPr="00894111" w:rsidRDefault="009110E9" w:rsidP="009110E9">
      <w:pPr>
        <w:pStyle w:val="2"/>
        <w:ind w:left="1080"/>
        <w:rPr>
          <w:lang w:val="en-US"/>
        </w:rPr>
      </w:pPr>
      <w:r w:rsidRPr="00894111">
        <w:rPr>
          <w:lang w:val="en-US"/>
        </w:rPr>
        <w:t xml:space="preserve">11. Open Attributes tab and verify that order status, Transaction ID have the same values as on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xml:space="preserve">12. Again open order on </w:t>
      </w:r>
      <w:proofErr w:type="spellStart"/>
      <w:r w:rsidRPr="00894111">
        <w:rPr>
          <w:lang w:val="en-US"/>
        </w:rPr>
        <w:t>Kount</w:t>
      </w:r>
      <w:proofErr w:type="spellEnd"/>
      <w:r w:rsidRPr="00894111">
        <w:rPr>
          <w:lang w:val="en-US"/>
        </w:rPr>
        <w:t xml:space="preserve"> and change it status using form in the bottom of page. </w:t>
      </w:r>
    </w:p>
    <w:p w:rsidR="009110E9" w:rsidRDefault="009110E9" w:rsidP="009110E9">
      <w:pPr>
        <w:pStyle w:val="2"/>
        <w:ind w:left="1080"/>
        <w:rPr>
          <w:lang w:val="en-US"/>
        </w:rPr>
      </w:pPr>
      <w:r w:rsidRPr="00894111">
        <w:rPr>
          <w:lang w:val="en-US"/>
        </w:rPr>
        <w:t>13. Open order in BM and verify that order status changed.</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spellStart"/>
      <w:proofErr w:type="gramStart"/>
      <w:r w:rsidRPr="00B901FA">
        <w:rPr>
          <w:b/>
          <w:lang w:val="en-US"/>
        </w:rPr>
        <w:t>T</w:t>
      </w:r>
      <w:r>
        <w:rPr>
          <w:b/>
          <w:lang w:val="en-US"/>
        </w:rPr>
        <w:t>est</w:t>
      </w:r>
      <w:r w:rsidRPr="00B901FA">
        <w:rPr>
          <w:b/>
          <w:lang w:val="en-US"/>
        </w:rPr>
        <w:t>C</w:t>
      </w:r>
      <w:r>
        <w:rPr>
          <w:b/>
          <w:lang w:val="en-US"/>
        </w:rPr>
        <w:t>ase</w:t>
      </w:r>
      <w:proofErr w:type="spellEnd"/>
      <w:r>
        <w:rPr>
          <w:b/>
          <w:lang w:val="en-US"/>
        </w:rPr>
        <w:t xml:space="preserve"> </w:t>
      </w:r>
      <w:r w:rsidRPr="00B901FA">
        <w:rPr>
          <w:b/>
          <w:lang w:val="en-US"/>
        </w:rPr>
        <w:t>11.</w:t>
      </w:r>
      <w:proofErr w:type="gramEnd"/>
    </w:p>
    <w:p w:rsidR="009110E9" w:rsidRDefault="009110E9" w:rsidP="009110E9">
      <w:pPr>
        <w:pStyle w:val="2"/>
        <w:ind w:left="1080"/>
        <w:rPr>
          <w:b/>
          <w:lang w:val="en-US"/>
        </w:rPr>
      </w:pPr>
      <w:r w:rsidRPr="00B901FA">
        <w:rPr>
          <w:b/>
          <w:lang w:val="en-US"/>
        </w:rPr>
        <w:t xml:space="preserve">Risk Change Score. Check that order risk evaluation changed OMS (BM), when it changed on </w:t>
      </w:r>
      <w:proofErr w:type="spellStart"/>
      <w:r w:rsidRPr="00B901FA">
        <w:rPr>
          <w:b/>
          <w:lang w:val="en-US"/>
        </w:rPr>
        <w:t>Kount</w:t>
      </w:r>
      <w:proofErr w:type="spellEnd"/>
      <w:r w:rsidRPr="00B901FA">
        <w:rPr>
          <w:b/>
          <w:lang w:val="en-US"/>
        </w:rPr>
        <w:t>.</w:t>
      </w:r>
    </w:p>
    <w:p w:rsidR="009110E9" w:rsidRPr="00B901FA" w:rsidRDefault="009110E9" w:rsidP="009110E9">
      <w:pPr>
        <w:pStyle w:val="2"/>
        <w:ind w:left="1080"/>
        <w:rPr>
          <w:b/>
          <w:lang w:val="en-US"/>
        </w:rPr>
      </w:pPr>
    </w:p>
    <w:p w:rsidR="009110E9" w:rsidRPr="00894111" w:rsidRDefault="009110E9" w:rsidP="009110E9">
      <w:pPr>
        <w:pStyle w:val="2"/>
        <w:ind w:left="1080"/>
        <w:rPr>
          <w:lang w:val="en-US"/>
        </w:rPr>
      </w:pPr>
      <w:r w:rsidRPr="00894111">
        <w:rPr>
          <w:lang w:val="en-US"/>
        </w:rPr>
        <w:t>Prerequisites:</w:t>
      </w:r>
    </w:p>
    <w:p w:rsidR="009110E9" w:rsidRPr="00894111" w:rsidRDefault="009110E9" w:rsidP="009110E9">
      <w:pPr>
        <w:pStyle w:val="2"/>
        <w:ind w:left="1080"/>
        <w:rPr>
          <w:lang w:val="en-US"/>
        </w:rPr>
      </w:pPr>
      <w:r w:rsidRPr="00894111">
        <w:rPr>
          <w:lang w:val="en-US"/>
        </w:rPr>
        <w:t>Need to enable ENS:</w:t>
      </w:r>
    </w:p>
    <w:p w:rsidR="009110E9" w:rsidRPr="00894111" w:rsidRDefault="009110E9" w:rsidP="009110E9">
      <w:pPr>
        <w:pStyle w:val="2"/>
        <w:ind w:left="1080"/>
        <w:rPr>
          <w:lang w:val="en-US"/>
        </w:rPr>
      </w:pPr>
      <w:r w:rsidRPr="00894111">
        <w:rPr>
          <w:lang w:val="en-US"/>
        </w:rPr>
        <w:t xml:space="preserve">- Login to BM and open </w:t>
      </w:r>
      <w:proofErr w:type="spellStart"/>
      <w:r w:rsidRPr="00894111">
        <w:rPr>
          <w:lang w:val="en-US"/>
        </w:rPr>
        <w:t>Kount</w:t>
      </w:r>
      <w:proofErr w:type="spellEnd"/>
      <w:r w:rsidRPr="00894111">
        <w:rPr>
          <w:lang w:val="en-US"/>
        </w:rPr>
        <w:t xml:space="preserve"> &gt; Site Preferences &gt; Custom Preferences &gt;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Check Enable Event Notification Service checkbox.</w:t>
      </w:r>
    </w:p>
    <w:p w:rsidR="009110E9" w:rsidRPr="00894111" w:rsidRDefault="009110E9" w:rsidP="009110E9">
      <w:pPr>
        <w:pStyle w:val="2"/>
        <w:ind w:left="1080"/>
        <w:rPr>
          <w:lang w:val="en-US"/>
        </w:rPr>
      </w:pPr>
      <w:r w:rsidRPr="00894111">
        <w:rPr>
          <w:lang w:val="en-US"/>
        </w:rPr>
        <w:t>- Apply changes.</w:t>
      </w:r>
    </w:p>
    <w:p w:rsidR="009110E9" w:rsidRPr="00894111"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t>1. Open Store Front.</w:t>
      </w:r>
    </w:p>
    <w:p w:rsidR="009110E9" w:rsidRPr="00894111" w:rsidRDefault="009110E9" w:rsidP="009110E9">
      <w:pPr>
        <w:pStyle w:val="2"/>
        <w:ind w:left="1080"/>
        <w:rPr>
          <w:lang w:val="en-US"/>
        </w:rPr>
      </w:pPr>
      <w:r w:rsidRPr="00894111">
        <w:rPr>
          <w:lang w:val="en-US"/>
        </w:rPr>
        <w:t>2. Login as registered user (or register a new one).</w:t>
      </w:r>
    </w:p>
    <w:p w:rsidR="009110E9" w:rsidRPr="00894111" w:rsidRDefault="009110E9" w:rsidP="009110E9">
      <w:pPr>
        <w:pStyle w:val="2"/>
        <w:ind w:left="1080"/>
        <w:rPr>
          <w:lang w:val="en-US"/>
        </w:rPr>
      </w:pPr>
      <w:r w:rsidRPr="00894111">
        <w:rPr>
          <w:lang w:val="en-US"/>
        </w:rPr>
        <w:t>3. Choose some product, add it to Cart and start Checkout.</w:t>
      </w:r>
    </w:p>
    <w:p w:rsidR="009110E9" w:rsidRPr="00894111" w:rsidRDefault="009110E9" w:rsidP="009110E9">
      <w:pPr>
        <w:pStyle w:val="2"/>
        <w:ind w:left="1080"/>
        <w:rPr>
          <w:lang w:val="en-US"/>
        </w:rPr>
      </w:pPr>
      <w:r w:rsidRPr="00894111">
        <w:rPr>
          <w:lang w:val="en-US"/>
        </w:rPr>
        <w:t xml:space="preserve">4. On </w:t>
      </w:r>
      <w:proofErr w:type="gramStart"/>
      <w:r w:rsidRPr="00894111">
        <w:rPr>
          <w:lang w:val="en-US"/>
        </w:rPr>
        <w:t>Shipping</w:t>
      </w:r>
      <w:proofErr w:type="gramEnd"/>
      <w:r w:rsidRPr="00894111">
        <w:rPr>
          <w:lang w:val="en-US"/>
        </w:rPr>
        <w:t xml:space="preserve"> page enter a shipping address, select shipping method and Continue checkout.</w:t>
      </w:r>
    </w:p>
    <w:p w:rsidR="009110E9" w:rsidRPr="00894111" w:rsidRDefault="009110E9" w:rsidP="009110E9">
      <w:pPr>
        <w:pStyle w:val="2"/>
        <w:ind w:left="1080"/>
        <w:rPr>
          <w:lang w:val="en-US"/>
        </w:rPr>
      </w:pPr>
      <w:r w:rsidRPr="00894111">
        <w:rPr>
          <w:lang w:val="en-US"/>
        </w:rPr>
        <w:t>5. Select or enter a billing address, enter payment data and click Continue button.</w:t>
      </w:r>
    </w:p>
    <w:p w:rsidR="009110E9" w:rsidRPr="00894111" w:rsidRDefault="009110E9" w:rsidP="009110E9">
      <w:pPr>
        <w:pStyle w:val="2"/>
        <w:ind w:left="1080"/>
        <w:rPr>
          <w:lang w:val="en-US"/>
        </w:rPr>
      </w:pPr>
      <w:r w:rsidRPr="00894111">
        <w:rPr>
          <w:lang w:val="en-US"/>
        </w:rPr>
        <w:t>6. Submit Order.</w:t>
      </w:r>
    </w:p>
    <w:p w:rsidR="009110E9" w:rsidRPr="00894111" w:rsidRDefault="009110E9" w:rsidP="009110E9">
      <w:pPr>
        <w:pStyle w:val="2"/>
        <w:ind w:left="1080"/>
        <w:rPr>
          <w:lang w:val="en-US"/>
        </w:rPr>
      </w:pPr>
      <w:r w:rsidRPr="00894111">
        <w:rPr>
          <w:lang w:val="en-US"/>
        </w:rPr>
        <w:t xml:space="preserve">7. Login to </w:t>
      </w:r>
      <w:proofErr w:type="spellStart"/>
      <w:r w:rsidRPr="00894111">
        <w:rPr>
          <w:lang w:val="en-US"/>
        </w:rPr>
        <w:t>Kount</w:t>
      </w:r>
      <w:proofErr w:type="spellEnd"/>
      <w:r w:rsidRPr="00894111">
        <w:rPr>
          <w:lang w:val="en-US"/>
        </w:rPr>
        <w:t xml:space="preserve"> and open Reports &gt; Order Search.</w:t>
      </w:r>
    </w:p>
    <w:p w:rsidR="009110E9" w:rsidRPr="00894111" w:rsidRDefault="009110E9" w:rsidP="009110E9">
      <w:pPr>
        <w:pStyle w:val="2"/>
        <w:ind w:left="1080"/>
        <w:rPr>
          <w:lang w:val="en-US"/>
        </w:rPr>
      </w:pPr>
      <w:r w:rsidRPr="00894111">
        <w:rPr>
          <w:lang w:val="en-US"/>
        </w:rPr>
        <w:t>8. Using Start Date, find your report and click “details” link.</w:t>
      </w:r>
    </w:p>
    <w:p w:rsidR="009110E9" w:rsidRPr="00894111" w:rsidRDefault="009110E9" w:rsidP="009110E9">
      <w:pPr>
        <w:pStyle w:val="2"/>
        <w:ind w:left="1080"/>
        <w:rPr>
          <w:lang w:val="en-US"/>
        </w:rPr>
      </w:pPr>
      <w:r w:rsidRPr="00894111">
        <w:rPr>
          <w:lang w:val="en-US"/>
        </w:rPr>
        <w:t>9. Verify data in Current Risk Evaluation block.</w:t>
      </w:r>
    </w:p>
    <w:p w:rsidR="009110E9" w:rsidRPr="00894111" w:rsidRDefault="009110E9" w:rsidP="009110E9">
      <w:pPr>
        <w:pStyle w:val="2"/>
        <w:ind w:left="1080"/>
        <w:rPr>
          <w:lang w:val="en-US"/>
        </w:rPr>
      </w:pPr>
      <w:r w:rsidRPr="00894111">
        <w:rPr>
          <w:lang w:val="en-US"/>
        </w:rPr>
        <w:t xml:space="preserve">10. Login to BM and open </w:t>
      </w:r>
      <w:proofErr w:type="spellStart"/>
      <w:r w:rsidRPr="00894111">
        <w:rPr>
          <w:lang w:val="en-US"/>
        </w:rPr>
        <w:t>Kount</w:t>
      </w:r>
      <w:proofErr w:type="spellEnd"/>
      <w:r w:rsidRPr="00894111">
        <w:rPr>
          <w:lang w:val="en-US"/>
        </w:rPr>
        <w:t xml:space="preserve"> &gt; Ordering &gt; Orders &gt; Find and open your order.</w:t>
      </w:r>
    </w:p>
    <w:p w:rsidR="009110E9" w:rsidRPr="00894111" w:rsidRDefault="009110E9" w:rsidP="009110E9">
      <w:pPr>
        <w:pStyle w:val="2"/>
        <w:ind w:left="1080"/>
        <w:rPr>
          <w:lang w:val="en-US"/>
        </w:rPr>
      </w:pPr>
      <w:r w:rsidRPr="00894111">
        <w:rPr>
          <w:lang w:val="en-US"/>
        </w:rPr>
        <w:t xml:space="preserve">11. Open Attributes tab and verify that Risk Evaluation data the same as on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xml:space="preserve">12. Again open </w:t>
      </w:r>
      <w:proofErr w:type="spellStart"/>
      <w:r w:rsidRPr="00894111">
        <w:rPr>
          <w:lang w:val="en-US"/>
        </w:rPr>
        <w:t>Kount</w:t>
      </w:r>
      <w:proofErr w:type="spellEnd"/>
      <w:r w:rsidRPr="00894111">
        <w:rPr>
          <w:lang w:val="en-US"/>
        </w:rPr>
        <w:t xml:space="preserve"> and </w:t>
      </w:r>
      <w:r w:rsidRPr="00894111">
        <w:rPr>
          <w:shd w:val="clear" w:color="auto" w:fill="FFFFFF"/>
          <w:lang w:val="en-US"/>
        </w:rPr>
        <w:t>make the XML posts for the RISK EVENT changes and the Reevaluate change events.</w:t>
      </w:r>
    </w:p>
    <w:p w:rsidR="009110E9" w:rsidRPr="00894111" w:rsidRDefault="009110E9" w:rsidP="009110E9">
      <w:pPr>
        <w:pStyle w:val="2"/>
        <w:ind w:left="1080"/>
        <w:rPr>
          <w:lang w:val="en-US"/>
        </w:rPr>
      </w:pPr>
      <w:r w:rsidRPr="00894111">
        <w:rPr>
          <w:lang w:val="en-US"/>
        </w:rPr>
        <w:t>13. Open order in BM and verify that Risk Evaluation data changed properly.</w:t>
      </w:r>
    </w:p>
    <w:p w:rsidR="009110E9" w:rsidRPr="00894111" w:rsidRDefault="009110E9" w:rsidP="009110E9">
      <w:pPr>
        <w:pStyle w:val="2"/>
        <w:ind w:left="1080"/>
        <w:rPr>
          <w:lang w:val="en-US"/>
        </w:rPr>
      </w:pPr>
    </w:p>
    <w:p w:rsidR="009110E9" w:rsidRDefault="009110E9" w:rsidP="009110E9">
      <w:pPr>
        <w:pStyle w:val="2"/>
        <w:ind w:left="1080"/>
        <w:rPr>
          <w:b/>
          <w:lang w:val="en-US"/>
        </w:rPr>
      </w:pPr>
      <w:proofErr w:type="spellStart"/>
      <w:proofErr w:type="gramStart"/>
      <w:r w:rsidRPr="00B901FA">
        <w:rPr>
          <w:b/>
          <w:lang w:val="en-US"/>
        </w:rPr>
        <w:t>T</w:t>
      </w:r>
      <w:r>
        <w:rPr>
          <w:b/>
          <w:lang w:val="en-US"/>
        </w:rPr>
        <w:t>est</w:t>
      </w:r>
      <w:r w:rsidRPr="00B901FA">
        <w:rPr>
          <w:b/>
          <w:lang w:val="en-US"/>
        </w:rPr>
        <w:t>C</w:t>
      </w:r>
      <w:r>
        <w:rPr>
          <w:b/>
          <w:lang w:val="en-US"/>
        </w:rPr>
        <w:t>ase</w:t>
      </w:r>
      <w:proofErr w:type="spellEnd"/>
      <w:r>
        <w:rPr>
          <w:b/>
          <w:lang w:val="en-US"/>
        </w:rPr>
        <w:t xml:space="preserve"> </w:t>
      </w:r>
      <w:r w:rsidRPr="00B901FA">
        <w:rPr>
          <w:b/>
          <w:lang w:val="en-US"/>
        </w:rPr>
        <w:t>12.</w:t>
      </w:r>
      <w:proofErr w:type="gramEnd"/>
    </w:p>
    <w:p w:rsidR="009110E9" w:rsidRPr="00B901FA" w:rsidRDefault="009110E9" w:rsidP="009110E9">
      <w:pPr>
        <w:pStyle w:val="2"/>
        <w:ind w:left="1080"/>
        <w:rPr>
          <w:b/>
          <w:lang w:val="en-US"/>
        </w:rPr>
      </w:pPr>
      <w:r w:rsidRPr="00B901FA">
        <w:rPr>
          <w:b/>
          <w:lang w:val="en-US"/>
        </w:rPr>
        <w:t xml:space="preserve">Risk Change Score. Check that email with old and new Evaluation data receiving, when </w:t>
      </w:r>
      <w:r w:rsidRPr="00B901FA">
        <w:rPr>
          <w:b/>
          <w:shd w:val="clear" w:color="auto" w:fill="FFFFFF"/>
          <w:lang w:val="en-US"/>
        </w:rPr>
        <w:t>Risk and Reevaluation events changed.</w:t>
      </w:r>
    </w:p>
    <w:p w:rsidR="009110E9" w:rsidRPr="00894111" w:rsidRDefault="009110E9" w:rsidP="009110E9">
      <w:pPr>
        <w:pStyle w:val="2"/>
        <w:ind w:left="0"/>
        <w:rPr>
          <w:lang w:val="en-US"/>
        </w:rPr>
      </w:pPr>
    </w:p>
    <w:p w:rsidR="009110E9" w:rsidRPr="00894111" w:rsidRDefault="009110E9" w:rsidP="009110E9">
      <w:pPr>
        <w:pStyle w:val="2"/>
        <w:ind w:left="1080"/>
        <w:rPr>
          <w:lang w:val="en-US"/>
        </w:rPr>
      </w:pPr>
      <w:r w:rsidRPr="00894111">
        <w:rPr>
          <w:lang w:val="en-US"/>
        </w:rPr>
        <w:t>Prerequisites:</w:t>
      </w:r>
    </w:p>
    <w:p w:rsidR="009110E9" w:rsidRPr="00894111" w:rsidRDefault="009110E9" w:rsidP="009110E9">
      <w:pPr>
        <w:pStyle w:val="2"/>
        <w:ind w:left="1080"/>
        <w:rPr>
          <w:lang w:val="en-US"/>
        </w:rPr>
      </w:pPr>
      <w:r w:rsidRPr="00894111">
        <w:rPr>
          <w:lang w:val="en-US"/>
        </w:rPr>
        <w:t>Need to enable ENS:</w:t>
      </w:r>
    </w:p>
    <w:p w:rsidR="009110E9" w:rsidRPr="00894111" w:rsidRDefault="009110E9" w:rsidP="009110E9">
      <w:pPr>
        <w:pStyle w:val="2"/>
        <w:ind w:left="1080"/>
        <w:rPr>
          <w:lang w:val="en-US"/>
        </w:rPr>
      </w:pPr>
      <w:r w:rsidRPr="00894111">
        <w:rPr>
          <w:lang w:val="en-US"/>
        </w:rPr>
        <w:t xml:space="preserve">- Login to BM and open </w:t>
      </w:r>
      <w:proofErr w:type="spellStart"/>
      <w:r w:rsidRPr="00894111">
        <w:rPr>
          <w:lang w:val="en-US"/>
        </w:rPr>
        <w:t>Kount</w:t>
      </w:r>
      <w:proofErr w:type="spellEnd"/>
      <w:r w:rsidRPr="00894111">
        <w:rPr>
          <w:lang w:val="en-US"/>
        </w:rPr>
        <w:t xml:space="preserve"> &gt; Site Preferences &gt; Custom Preferences &gt; </w:t>
      </w:r>
      <w:proofErr w:type="spellStart"/>
      <w:r w:rsidRPr="00894111">
        <w:rPr>
          <w:lang w:val="en-US"/>
        </w:rPr>
        <w:t>Kount</w:t>
      </w:r>
      <w:proofErr w:type="spellEnd"/>
      <w:r w:rsidRPr="00894111">
        <w:rPr>
          <w:lang w:val="en-US"/>
        </w:rPr>
        <w:t>.</w:t>
      </w:r>
    </w:p>
    <w:p w:rsidR="009110E9" w:rsidRPr="00894111" w:rsidRDefault="009110E9" w:rsidP="009110E9">
      <w:pPr>
        <w:pStyle w:val="2"/>
        <w:ind w:left="1080"/>
        <w:rPr>
          <w:lang w:val="en-US"/>
        </w:rPr>
      </w:pPr>
      <w:r w:rsidRPr="00894111">
        <w:rPr>
          <w:lang w:val="en-US"/>
        </w:rPr>
        <w:t>- Check Enable Event Notification Service checkbox.</w:t>
      </w:r>
    </w:p>
    <w:p w:rsidR="009110E9" w:rsidRPr="00894111" w:rsidRDefault="009110E9" w:rsidP="009110E9">
      <w:pPr>
        <w:pStyle w:val="2"/>
        <w:ind w:left="1080"/>
        <w:rPr>
          <w:lang w:val="en-US"/>
        </w:rPr>
      </w:pPr>
      <w:r w:rsidRPr="00894111">
        <w:rPr>
          <w:lang w:val="en-US"/>
        </w:rPr>
        <w:t xml:space="preserve">- Add your email to </w:t>
      </w:r>
      <w:proofErr w:type="spellStart"/>
      <w:r w:rsidRPr="00894111">
        <w:rPr>
          <w:lang w:val="en-US"/>
        </w:rPr>
        <w:t>Kount</w:t>
      </w:r>
      <w:proofErr w:type="spellEnd"/>
      <w:r w:rsidRPr="00894111">
        <w:rPr>
          <w:lang w:val="en-US"/>
        </w:rPr>
        <w:t xml:space="preserve"> Email list.</w:t>
      </w:r>
    </w:p>
    <w:p w:rsidR="009110E9" w:rsidRPr="00894111" w:rsidRDefault="009110E9" w:rsidP="009110E9">
      <w:pPr>
        <w:pStyle w:val="2"/>
        <w:ind w:left="1080"/>
        <w:rPr>
          <w:lang w:val="en-US"/>
        </w:rPr>
      </w:pPr>
      <w:r w:rsidRPr="00894111">
        <w:rPr>
          <w:lang w:val="en-US"/>
        </w:rPr>
        <w:t>- Check checkbox for all RISK_CHANGE parameters.</w:t>
      </w:r>
    </w:p>
    <w:p w:rsidR="009110E9" w:rsidRPr="00894111" w:rsidRDefault="009110E9" w:rsidP="009110E9">
      <w:pPr>
        <w:pStyle w:val="2"/>
        <w:ind w:left="1080"/>
        <w:rPr>
          <w:lang w:val="en-US"/>
        </w:rPr>
      </w:pPr>
      <w:r w:rsidRPr="00894111">
        <w:rPr>
          <w:lang w:val="en-US"/>
        </w:rPr>
        <w:t>- Apply changes.</w:t>
      </w:r>
    </w:p>
    <w:p w:rsidR="009110E9" w:rsidRPr="00894111" w:rsidRDefault="009110E9" w:rsidP="009110E9">
      <w:pPr>
        <w:pStyle w:val="2"/>
        <w:ind w:left="1080"/>
        <w:rPr>
          <w:lang w:val="en-US"/>
        </w:rPr>
      </w:pPr>
    </w:p>
    <w:p w:rsidR="009110E9" w:rsidRPr="00894111" w:rsidRDefault="009110E9" w:rsidP="009110E9">
      <w:pPr>
        <w:pStyle w:val="2"/>
        <w:ind w:left="1080"/>
        <w:rPr>
          <w:lang w:val="en-US"/>
        </w:rPr>
      </w:pPr>
      <w:r w:rsidRPr="00894111">
        <w:rPr>
          <w:lang w:val="en-US"/>
        </w:rPr>
        <w:t>Steps:</w:t>
      </w:r>
    </w:p>
    <w:p w:rsidR="009110E9" w:rsidRPr="00894111" w:rsidRDefault="009110E9" w:rsidP="009110E9">
      <w:pPr>
        <w:pStyle w:val="2"/>
        <w:ind w:left="1080"/>
        <w:rPr>
          <w:lang w:val="en-US"/>
        </w:rPr>
      </w:pPr>
      <w:r w:rsidRPr="00894111">
        <w:rPr>
          <w:lang w:val="en-US"/>
        </w:rPr>
        <w:lastRenderedPageBreak/>
        <w:t>1. Open Store Front.</w:t>
      </w:r>
    </w:p>
    <w:p w:rsidR="009110E9" w:rsidRPr="00894111" w:rsidRDefault="009110E9" w:rsidP="009110E9">
      <w:pPr>
        <w:pStyle w:val="2"/>
        <w:ind w:left="1080"/>
        <w:rPr>
          <w:lang w:val="en-US"/>
        </w:rPr>
      </w:pPr>
      <w:r w:rsidRPr="00894111">
        <w:rPr>
          <w:lang w:val="en-US"/>
        </w:rPr>
        <w:t>2. Login as registered user (or register a new one).</w:t>
      </w:r>
    </w:p>
    <w:p w:rsidR="009110E9" w:rsidRPr="00894111" w:rsidRDefault="009110E9" w:rsidP="009110E9">
      <w:pPr>
        <w:pStyle w:val="2"/>
        <w:ind w:left="1080"/>
        <w:rPr>
          <w:lang w:val="en-US"/>
        </w:rPr>
      </w:pPr>
      <w:r w:rsidRPr="00894111">
        <w:rPr>
          <w:lang w:val="en-US"/>
        </w:rPr>
        <w:t>3. Choose some product, add it to Cart and start Checkout.</w:t>
      </w:r>
    </w:p>
    <w:p w:rsidR="009110E9" w:rsidRPr="00894111" w:rsidRDefault="009110E9" w:rsidP="009110E9">
      <w:pPr>
        <w:pStyle w:val="2"/>
        <w:ind w:left="1080"/>
        <w:rPr>
          <w:lang w:val="en-US"/>
        </w:rPr>
      </w:pPr>
      <w:r w:rsidRPr="00894111">
        <w:rPr>
          <w:lang w:val="en-US"/>
        </w:rPr>
        <w:t xml:space="preserve">4. On </w:t>
      </w:r>
      <w:proofErr w:type="gramStart"/>
      <w:r w:rsidRPr="00894111">
        <w:rPr>
          <w:lang w:val="en-US"/>
        </w:rPr>
        <w:t>Shipping</w:t>
      </w:r>
      <w:proofErr w:type="gramEnd"/>
      <w:r w:rsidRPr="00894111">
        <w:rPr>
          <w:lang w:val="en-US"/>
        </w:rPr>
        <w:t xml:space="preserve"> page enter a shipping address, select shipping method and Continue checkout.</w:t>
      </w:r>
    </w:p>
    <w:p w:rsidR="009110E9" w:rsidRPr="00894111" w:rsidRDefault="009110E9" w:rsidP="009110E9">
      <w:pPr>
        <w:pStyle w:val="2"/>
        <w:ind w:left="1080"/>
        <w:rPr>
          <w:lang w:val="en-US"/>
        </w:rPr>
      </w:pPr>
      <w:r w:rsidRPr="00894111">
        <w:rPr>
          <w:lang w:val="en-US"/>
        </w:rPr>
        <w:t>5. Select or enter a billing address, enter payment data and click Continue button.</w:t>
      </w:r>
    </w:p>
    <w:p w:rsidR="009110E9" w:rsidRPr="00894111" w:rsidRDefault="009110E9" w:rsidP="009110E9">
      <w:pPr>
        <w:pStyle w:val="2"/>
        <w:ind w:left="1080"/>
        <w:rPr>
          <w:lang w:val="en-US"/>
        </w:rPr>
      </w:pPr>
      <w:r w:rsidRPr="00894111">
        <w:rPr>
          <w:lang w:val="en-US"/>
        </w:rPr>
        <w:t>6. Submit Order.</w:t>
      </w:r>
    </w:p>
    <w:p w:rsidR="009110E9" w:rsidRPr="00894111" w:rsidRDefault="009110E9" w:rsidP="009110E9">
      <w:pPr>
        <w:pStyle w:val="2"/>
        <w:ind w:left="1080"/>
        <w:rPr>
          <w:lang w:val="en-US"/>
        </w:rPr>
      </w:pPr>
      <w:r w:rsidRPr="00894111">
        <w:rPr>
          <w:lang w:val="en-US"/>
        </w:rPr>
        <w:t xml:space="preserve">7. Login to </w:t>
      </w:r>
      <w:proofErr w:type="spellStart"/>
      <w:r w:rsidRPr="00894111">
        <w:rPr>
          <w:lang w:val="en-US"/>
        </w:rPr>
        <w:t>Kount</w:t>
      </w:r>
      <w:proofErr w:type="spellEnd"/>
      <w:r w:rsidRPr="00894111">
        <w:rPr>
          <w:lang w:val="en-US"/>
        </w:rPr>
        <w:t xml:space="preserve"> and </w:t>
      </w:r>
      <w:r w:rsidRPr="00894111">
        <w:rPr>
          <w:shd w:val="clear" w:color="auto" w:fill="FFFFFF"/>
          <w:lang w:val="en-US"/>
        </w:rPr>
        <w:t>make the XML posts for the RISK EVENT changes and the Reevaluate change events.</w:t>
      </w:r>
    </w:p>
    <w:p w:rsidR="009110E9" w:rsidRPr="00894111" w:rsidRDefault="009110E9" w:rsidP="009110E9">
      <w:pPr>
        <w:pStyle w:val="2"/>
        <w:ind w:left="1080"/>
        <w:rPr>
          <w:lang w:val="en-US"/>
        </w:rPr>
      </w:pPr>
      <w:r w:rsidRPr="00894111">
        <w:rPr>
          <w:lang w:val="en-US"/>
        </w:rPr>
        <w:t>8. Open your email box and verify that email with old and new Risk Evaluation data received.</w:t>
      </w:r>
    </w:p>
    <w:p w:rsidR="00E718CA" w:rsidRDefault="00E718CA">
      <w:r>
        <w:br w:type="page"/>
      </w:r>
    </w:p>
    <w:p w:rsidR="00E718CA" w:rsidRPr="00E718CA" w:rsidRDefault="00E718CA" w:rsidP="00E718CA">
      <w:pPr>
        <w:pStyle w:val="Title"/>
      </w:pPr>
      <w:r>
        <w:lastRenderedPageBreak/>
        <w:t xml:space="preserve">Appendix </w:t>
      </w:r>
      <w:proofErr w:type="gramStart"/>
      <w:r>
        <w:t>C :</w:t>
      </w:r>
      <w:proofErr w:type="gramEnd"/>
      <w:r>
        <w:t xml:space="preserve"> Move to Production</w:t>
      </w:r>
    </w:p>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Uploading changes on</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has few steps.</w:t>
      </w:r>
    </w:p>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 xml:space="preserve">1. Developer </w:t>
      </w:r>
      <w:proofErr w:type="gramStart"/>
      <w:r w:rsidRPr="00010026">
        <w:rPr>
          <w:rFonts w:asciiTheme="minorHAnsi" w:hAnsiTheme="minorHAnsi" w:cstheme="minorHAnsi"/>
          <w:lang w:val="en-US"/>
        </w:rPr>
        <w:t>do</w:t>
      </w:r>
      <w:proofErr w:type="gramEnd"/>
      <w:r w:rsidRPr="00010026">
        <w:rPr>
          <w:rFonts w:asciiTheme="minorHAnsi" w:hAnsiTheme="minorHAnsi" w:cstheme="minorHAnsi"/>
          <w:lang w:val="en-US"/>
        </w:rPr>
        <w:t xml:space="preserve"> some functionality on his sandbox.</w:t>
      </w:r>
      <w:r w:rsidRPr="00010026">
        <w:rPr>
          <w:rFonts w:asciiTheme="minorHAnsi" w:hAnsiTheme="minorHAnsi" w:cstheme="minorHAnsi"/>
          <w:lang w:val="en-US"/>
        </w:rPr>
        <w:br/>
        <w:t>2. All code and data</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moved</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to QA sandbox.</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br/>
        <w:t>This can be done in two ways:</w:t>
      </w:r>
    </w:p>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 xml:space="preserve">- </w:t>
      </w:r>
      <w:proofErr w:type="gramStart"/>
      <w:r w:rsidRPr="00010026">
        <w:rPr>
          <w:rFonts w:asciiTheme="minorHAnsi" w:hAnsiTheme="minorHAnsi" w:cstheme="minorHAnsi"/>
          <w:lang w:val="en-US"/>
        </w:rPr>
        <w:t>manually</w:t>
      </w:r>
      <w:proofErr w:type="gramEnd"/>
      <w:r w:rsidRPr="00010026">
        <w:rPr>
          <w:rFonts w:asciiTheme="minorHAnsi" w:hAnsiTheme="minorHAnsi" w:cstheme="minorHAnsi"/>
          <w:lang w:val="en-US"/>
        </w:rPr>
        <w:t xml:space="preserve"> as we do (code uploads with the DW Studio and all data imports manually in BM)</w:t>
      </w:r>
    </w:p>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 xml:space="preserve">- </w:t>
      </w:r>
      <w:proofErr w:type="gramStart"/>
      <w:r w:rsidRPr="00010026">
        <w:rPr>
          <w:rFonts w:asciiTheme="minorHAnsi" w:hAnsiTheme="minorHAnsi" w:cstheme="minorHAnsi"/>
          <w:lang w:val="en-US"/>
        </w:rPr>
        <w:t>with</w:t>
      </w:r>
      <w:proofErr w:type="gramEnd"/>
      <w:r w:rsidRPr="00010026">
        <w:rPr>
          <w:rFonts w:asciiTheme="minorHAnsi" w:hAnsiTheme="minorHAnsi" w:cstheme="minorHAnsi"/>
          <w:lang w:val="en-US"/>
        </w:rPr>
        <w:t xml:space="preserve"> CS Build cartridge (this cartridge sets proper parameters (</w:t>
      </w:r>
      <w:proofErr w:type="spellStart"/>
      <w:r w:rsidRPr="00010026">
        <w:rPr>
          <w:rFonts w:asciiTheme="minorHAnsi" w:hAnsiTheme="minorHAnsi" w:cstheme="minorHAnsi"/>
          <w:lang w:val="en-US"/>
        </w:rPr>
        <w:t>svn</w:t>
      </w:r>
      <w:proofErr w:type="spellEnd"/>
      <w:r w:rsidRPr="00010026">
        <w:rPr>
          <w:rFonts w:asciiTheme="minorHAnsi" w:hAnsiTheme="minorHAnsi" w:cstheme="minorHAnsi"/>
          <w:lang w:val="en-US"/>
        </w:rPr>
        <w:t xml:space="preserve"> or </w:t>
      </w:r>
      <w:proofErr w:type="spellStart"/>
      <w:r w:rsidRPr="00010026">
        <w:rPr>
          <w:rFonts w:asciiTheme="minorHAnsi" w:hAnsiTheme="minorHAnsi" w:cstheme="minorHAnsi"/>
          <w:lang w:val="en-US"/>
        </w:rPr>
        <w:t>git</w:t>
      </w:r>
      <w:proofErr w:type="spellEnd"/>
      <w:r w:rsidRPr="00010026">
        <w:rPr>
          <w:rFonts w:asciiTheme="minorHAnsi" w:hAnsiTheme="minorHAnsi" w:cstheme="minorHAnsi"/>
          <w:lang w:val="en-US"/>
        </w:rPr>
        <w:t xml:space="preserve"> source, sandbox connection)</w:t>
      </w:r>
      <w:r w:rsidRPr="00010026">
        <w:rPr>
          <w:rFonts w:asciiTheme="minorHAnsi" w:hAnsiTheme="minorHAnsi" w:cstheme="minorHAnsi"/>
          <w:lang w:val="en-US"/>
        </w:rPr>
        <w:br/>
        <w:t>3. After QA verification all code and data</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moves</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 xml:space="preserve">to </w:t>
      </w:r>
      <w:proofErr w:type="gramStart"/>
      <w:r w:rsidRPr="00010026">
        <w:rPr>
          <w:rFonts w:asciiTheme="minorHAnsi" w:hAnsiTheme="minorHAnsi" w:cstheme="minorHAnsi"/>
          <w:lang w:val="en-US"/>
        </w:rPr>
        <w:t>Staging</w:t>
      </w:r>
      <w:proofErr w:type="gramEnd"/>
      <w:r w:rsidRPr="00010026">
        <w:rPr>
          <w:rFonts w:asciiTheme="minorHAnsi" w:hAnsiTheme="minorHAnsi" w:cstheme="minorHAnsi"/>
          <w:lang w:val="en-US"/>
        </w:rPr>
        <w:t xml:space="preserve"> sandbox in a same way.</w:t>
      </w:r>
      <w:r w:rsidRPr="00010026">
        <w:rPr>
          <w:rFonts w:asciiTheme="minorHAnsi" w:hAnsiTheme="minorHAnsi" w:cstheme="minorHAnsi"/>
          <w:lang w:val="en-US"/>
        </w:rPr>
        <w:br/>
        <w:t>4. From the Staging data replicate to development Sandbox. Procedure of replication is absolutely automated.</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br/>
        <w:t>5. After testing data at Development sandbox it replicates from Staging to</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Fonts w:asciiTheme="minorHAnsi" w:hAnsiTheme="minorHAnsi" w:cstheme="minorHAnsi"/>
          <w:lang w:val="en-US"/>
        </w:rPr>
        <w:t>.</w:t>
      </w:r>
    </w:p>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 xml:space="preserve">Note: All site preferences settings for all sandbox </w:t>
      </w:r>
      <w:proofErr w:type="gramStart"/>
      <w:r w:rsidRPr="00010026">
        <w:rPr>
          <w:rFonts w:asciiTheme="minorHAnsi" w:hAnsiTheme="minorHAnsi" w:cstheme="minorHAnsi"/>
          <w:lang w:val="en-US"/>
        </w:rPr>
        <w:t>instances(</w:t>
      </w:r>
      <w:proofErr w:type="gramEnd"/>
      <w:r w:rsidRPr="00010026">
        <w:rPr>
          <w:rFonts w:asciiTheme="minorHAnsi" w:hAnsiTheme="minorHAnsi" w:cstheme="minorHAnsi"/>
          <w:lang w:val="en-US"/>
        </w:rPr>
        <w:t>Sandbox/Development, Staging,</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Fonts w:asciiTheme="minorHAnsi" w:hAnsiTheme="minorHAnsi" w:cstheme="minorHAnsi"/>
          <w:lang w:val="en-US"/>
        </w:rPr>
        <w:t>) should be set on the first step at developer's sandbox and later only be imported with import files.</w:t>
      </w:r>
      <w:r w:rsidRPr="00010026">
        <w:rPr>
          <w:rStyle w:val="apple-converted-space"/>
          <w:rFonts w:asciiTheme="minorHAnsi" w:hAnsiTheme="minorHAnsi" w:cstheme="minorHAnsi"/>
          <w:lang w:val="en-US"/>
        </w:rPr>
        <w:t> </w:t>
      </w:r>
    </w:p>
    <w:p w:rsidR="00542742" w:rsidRPr="00010026" w:rsidRDefault="00542742" w:rsidP="00010026">
      <w:pPr>
        <w:pStyle w:val="2"/>
        <w:rPr>
          <w:rFonts w:asciiTheme="minorHAnsi" w:hAnsiTheme="minorHAnsi" w:cstheme="minorHAnsi"/>
          <w:lang w:val="en-US"/>
        </w:rPr>
      </w:pPr>
    </w:p>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So merchant doesn't need set all data in BM manually.</w:t>
      </w:r>
      <w:r w:rsidR="00ED0B16">
        <w:rPr>
          <w:rFonts w:asciiTheme="minorHAnsi" w:hAnsiTheme="minorHAnsi" w:cstheme="minorHAnsi"/>
          <w:lang w:val="en-US"/>
        </w:rPr>
        <w:t xml:space="preserve"> </w:t>
      </w:r>
      <w:r w:rsidRPr="00010026">
        <w:rPr>
          <w:rFonts w:asciiTheme="minorHAnsi" w:hAnsiTheme="minorHAnsi" w:cstheme="minorHAnsi"/>
          <w:lang w:val="en-US"/>
        </w:rPr>
        <w:t xml:space="preserve">Implementation guide document creates for </w:t>
      </w:r>
      <w:proofErr w:type="gramStart"/>
      <w:r w:rsidRPr="00010026">
        <w:rPr>
          <w:rFonts w:asciiTheme="minorHAnsi" w:hAnsiTheme="minorHAnsi" w:cstheme="minorHAnsi"/>
          <w:lang w:val="en-US"/>
        </w:rPr>
        <w:t>developers who does</w:t>
      </w:r>
      <w:proofErr w:type="gramEnd"/>
      <w:r w:rsidRPr="00010026">
        <w:rPr>
          <w:rFonts w:asciiTheme="minorHAnsi" w:hAnsiTheme="minorHAnsi" w:cstheme="minorHAnsi"/>
          <w:lang w:val="en-US"/>
        </w:rPr>
        <w:t xml:space="preserve"> integration.</w:t>
      </w:r>
      <w:r w:rsidR="00ED0B16">
        <w:rPr>
          <w:rFonts w:asciiTheme="minorHAnsi" w:hAnsiTheme="minorHAnsi" w:cstheme="minorHAnsi"/>
          <w:lang w:val="en-US"/>
        </w:rPr>
        <w:t xml:space="preserve"> </w:t>
      </w:r>
      <w:r w:rsidRPr="00010026">
        <w:rPr>
          <w:rFonts w:asciiTheme="minorHAnsi" w:hAnsiTheme="minorHAnsi" w:cstheme="minorHAnsi"/>
          <w:lang w:val="en-US"/>
        </w:rPr>
        <w:t>More details about this process from our API.</w:t>
      </w:r>
    </w:p>
    <w:p w:rsidR="00542742" w:rsidRPr="00010026" w:rsidRDefault="00542742" w:rsidP="00010026">
      <w:pPr>
        <w:pStyle w:val="2"/>
        <w:rPr>
          <w:rFonts w:asciiTheme="minorHAnsi" w:hAnsiTheme="minorHAnsi" w:cstheme="minorHAnsi"/>
          <w:lang w:val="en-US"/>
        </w:rPr>
      </w:pPr>
    </w:p>
    <w:p w:rsidR="00542742" w:rsidRPr="00010026" w:rsidRDefault="00A60331" w:rsidP="00010026">
      <w:pPr>
        <w:pStyle w:val="2"/>
        <w:ind w:left="0"/>
        <w:rPr>
          <w:rFonts w:asciiTheme="minorHAnsi" w:hAnsiTheme="minorHAnsi" w:cstheme="minorHAnsi"/>
          <w:sz w:val="28"/>
          <w:szCs w:val="28"/>
          <w:lang w:val="en-US"/>
        </w:rPr>
      </w:pPr>
      <w:r w:rsidRPr="00010026">
        <w:rPr>
          <w:rFonts w:asciiTheme="minorHAnsi" w:hAnsiTheme="minorHAnsi" w:cstheme="minorHAnsi"/>
          <w:b/>
          <w:sz w:val="28"/>
          <w:szCs w:val="28"/>
          <w:lang w:val="en-US"/>
        </w:rPr>
        <w:t>Software deployment stages</w:t>
      </w:r>
    </w:p>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 xml:space="preserve">The following table describes the software deployment stages within the </w:t>
      </w:r>
      <w:proofErr w:type="spellStart"/>
      <w:r w:rsidRPr="00010026">
        <w:rPr>
          <w:rFonts w:asciiTheme="minorHAnsi" w:hAnsiTheme="minorHAnsi" w:cstheme="minorHAnsi"/>
          <w:lang w:val="en-US"/>
        </w:rPr>
        <w:t>Demandware</w:t>
      </w:r>
      <w:proofErr w:type="spellEnd"/>
      <w:r w:rsidRPr="00010026">
        <w:rPr>
          <w:rFonts w:asciiTheme="minorHAnsi" w:hAnsiTheme="minorHAnsi" w:cstheme="minorHAnsi"/>
          <w:lang w:val="en-US"/>
        </w:rPr>
        <w:t xml:space="preserve"> application development environment: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26"/>
        <w:gridCol w:w="3918"/>
        <w:gridCol w:w="3912"/>
      </w:tblGrid>
      <w:tr w:rsidR="00E718CA" w:rsidRPr="00E718CA" w:rsidTr="00E718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Fonts w:asciiTheme="minorHAnsi" w:hAnsiTheme="minorHAnsi" w:cstheme="minorHAnsi"/>
                <w:b/>
                <w:bCs/>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Fonts w:asciiTheme="minorHAnsi" w:hAnsiTheme="minorHAnsi" w:cstheme="minorHAnsi"/>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Fonts w:asciiTheme="minorHAnsi" w:hAnsiTheme="minorHAnsi" w:cstheme="minorHAnsi"/>
                <w:b/>
                <w:bCs/>
              </w:rPr>
              <w:t>Considerations</w:t>
            </w:r>
          </w:p>
        </w:tc>
      </w:tr>
      <w:tr w:rsidR="00E718CA" w:rsidRPr="00E718CA" w:rsidTr="00E718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Fonts w:asciiTheme="minorHAnsi" w:hAnsiTheme="minorHAnsi" w:cstheme="minorHAnsi"/>
              </w:rPr>
              <w:t>Sandbox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Each development team gets one sandbox per developer and one sandbox to be used as a Build/Merge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Each developer is responsible for his or her sandbox, where he or she builds code, metadata, custom objects, etc.</w:t>
            </w:r>
          </w:p>
        </w:tc>
      </w:tr>
      <w:tr w:rsidR="00E718CA" w:rsidRPr="00E718CA" w:rsidTr="00E718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Fonts w:asciiTheme="minorHAnsi" w:hAnsiTheme="minorHAnsi" w:cstheme="minorHAnsi"/>
              </w:rPr>
              <w:t>Build/Merge</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As a project progresses and interval version points are reached, developers merge their code/data on a Build/Merge instance, where internal QA is 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Designate one of your sandbox instances as the Build/Merge instance, specifically for testing major releases. This means that of the three sandbox instances provided for in a subscription, only two can be used by individual developers.</w:t>
            </w:r>
          </w:p>
        </w:tc>
      </w:tr>
      <w:tr w:rsidR="00E718CA" w:rsidRPr="00E718CA" w:rsidTr="00E718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Fonts w:asciiTheme="minorHAnsi" w:hAnsiTheme="minorHAnsi" w:cstheme="minorHAnsi"/>
              </w:rPr>
              <w:t>Staging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As development continues, builds are</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moved</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 xml:space="preserve">from the Build/Merge instance to the Staging instance, where they are replicated to the Development instance for </w:t>
            </w:r>
            <w:r w:rsidRPr="00010026">
              <w:rPr>
                <w:rFonts w:asciiTheme="minorHAnsi" w:hAnsiTheme="minorHAnsi" w:cstheme="minorHAnsi"/>
                <w:lang w:val="en-US"/>
              </w:rPr>
              <w:lastRenderedPageBreak/>
              <w:t>internal/external QA.</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lastRenderedPageBreak/>
              <w:t>Major releases</w:t>
            </w:r>
            <w:r w:rsidRPr="00010026">
              <w:rPr>
                <w:rStyle w:val="apple-converted-space"/>
                <w:rFonts w:asciiTheme="minorHAnsi" w:hAnsiTheme="minorHAnsi" w:cstheme="minorHAnsi"/>
                <w:lang w:val="en-US"/>
              </w:rPr>
              <w:t> </w:t>
            </w:r>
            <w:r w:rsidRPr="00010026">
              <w:rPr>
                <w:rStyle w:val="Emphasis"/>
                <w:rFonts w:asciiTheme="minorHAnsi" w:hAnsiTheme="minorHAnsi" w:cstheme="minorHAnsi"/>
                <w:lang w:val="en-US"/>
              </w:rPr>
              <w:t>cannot</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be tested on the Staging, because they can include incompatible data definitions. Therefore, data replication</w:t>
            </w:r>
            <w:r w:rsidRPr="00010026">
              <w:rPr>
                <w:rStyle w:val="apple-converted-space"/>
                <w:rFonts w:asciiTheme="minorHAnsi" w:hAnsiTheme="minorHAnsi" w:cstheme="minorHAnsi"/>
                <w:lang w:val="en-US"/>
              </w:rPr>
              <w:t> </w:t>
            </w:r>
            <w:r w:rsidRPr="00010026">
              <w:rPr>
                <w:rStyle w:val="Emphasis"/>
                <w:rFonts w:asciiTheme="minorHAnsi" w:hAnsiTheme="minorHAnsi" w:cstheme="minorHAnsi"/>
                <w:lang w:val="en-US"/>
              </w:rPr>
              <w:t>cannot</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 xml:space="preserve">be performed </w:t>
            </w:r>
            <w:r w:rsidRPr="00010026">
              <w:rPr>
                <w:rFonts w:asciiTheme="minorHAnsi" w:hAnsiTheme="minorHAnsi" w:cstheme="minorHAnsi"/>
                <w:lang w:val="en-US"/>
              </w:rPr>
              <w:lastRenderedPageBreak/>
              <w:t>to the</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instance during the test phase.</w:t>
            </w:r>
          </w:p>
        </w:tc>
      </w:tr>
      <w:tr w:rsidR="00E718CA" w:rsidRPr="00E718CA" w:rsidTr="00E718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Fonts w:asciiTheme="minorHAnsi" w:hAnsiTheme="minorHAnsi" w:cstheme="minorHAnsi"/>
              </w:rPr>
              <w:lastRenderedPageBreak/>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Some customers use the Development instance to test the data and code replication process before replicating to</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Fonts w:asciiTheme="minorHAnsi" w:hAnsiTheme="minorHAnsi" w:cstheme="minorHAnsi"/>
                <w:lang w:val="en-US"/>
              </w:rPr>
              <w:t>. Others use the Development instance as a secondary Staging instance, where another version is prepared in parallel.</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When new code versions include changes to object or preference definitions or introduce new sites or catalogs, they</w:t>
            </w:r>
            <w:r w:rsidRPr="00010026">
              <w:rPr>
                <w:rStyle w:val="apple-converted-space"/>
                <w:rFonts w:asciiTheme="minorHAnsi" w:hAnsiTheme="minorHAnsi" w:cstheme="minorHAnsi"/>
                <w:lang w:val="en-US"/>
              </w:rPr>
              <w:t> </w:t>
            </w:r>
            <w:r w:rsidRPr="00010026">
              <w:rPr>
                <w:rStyle w:val="Emphasis"/>
                <w:rFonts w:asciiTheme="minorHAnsi" w:hAnsiTheme="minorHAnsi" w:cstheme="minorHAnsi"/>
                <w:lang w:val="en-US"/>
              </w:rPr>
              <w:t>cannot</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be created and tested on a Development instance. This disqualifies the Development instance for the testing of major releases.</w:t>
            </w:r>
          </w:p>
        </w:tc>
      </w:tr>
      <w:tr w:rsidR="00E718CA" w:rsidRPr="00E718CA" w:rsidTr="00E718C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rPr>
            </w:pPr>
            <w:r w:rsidRPr="00010026">
              <w:rPr>
                <w:rStyle w:val="il"/>
                <w:rFonts w:asciiTheme="minorHAnsi" w:hAnsiTheme="minorHAnsi" w:cstheme="minorHAnsi"/>
                <w:shd w:val="clear" w:color="auto" w:fill="FFFFCC"/>
              </w:rPr>
              <w:t>Production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When testing is complete, the release is pushed to the</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542742" w:rsidRPr="00010026" w:rsidRDefault="00A60331" w:rsidP="00010026">
            <w:pPr>
              <w:pStyle w:val="2"/>
              <w:rPr>
                <w:rFonts w:asciiTheme="minorHAnsi" w:hAnsiTheme="minorHAnsi" w:cstheme="minorHAnsi"/>
                <w:lang w:val="en-US"/>
              </w:rPr>
            </w:pPr>
            <w:r w:rsidRPr="00010026">
              <w:rPr>
                <w:rFonts w:asciiTheme="minorHAnsi" w:hAnsiTheme="minorHAnsi" w:cstheme="minorHAnsi"/>
                <w:lang w:val="en-US"/>
              </w:rPr>
              <w:t>Having the same version on Development as on</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Style w:val="apple-converted-space"/>
                <w:rFonts w:asciiTheme="minorHAnsi" w:hAnsiTheme="minorHAnsi" w:cstheme="minorHAnsi"/>
                <w:lang w:val="en-US"/>
              </w:rPr>
              <w:t> </w:t>
            </w:r>
            <w:r w:rsidRPr="00010026">
              <w:rPr>
                <w:rFonts w:asciiTheme="minorHAnsi" w:hAnsiTheme="minorHAnsi" w:cstheme="minorHAnsi"/>
                <w:lang w:val="en-US"/>
              </w:rPr>
              <w:t>allows Support and Solution Support Engineers to use the Development version for testing if problems occur on</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r w:rsidRPr="00010026">
              <w:rPr>
                <w:rFonts w:asciiTheme="minorHAnsi" w:hAnsiTheme="minorHAnsi" w:cstheme="minorHAnsi"/>
                <w:lang w:val="en-US"/>
              </w:rPr>
              <w:t>.</w:t>
            </w:r>
          </w:p>
        </w:tc>
      </w:tr>
    </w:tbl>
    <w:p w:rsidR="00542742" w:rsidRPr="00010026" w:rsidRDefault="00A60331" w:rsidP="00010026">
      <w:pPr>
        <w:pStyle w:val="2"/>
        <w:ind w:left="0"/>
        <w:rPr>
          <w:rFonts w:asciiTheme="minorHAnsi" w:hAnsiTheme="minorHAnsi" w:cstheme="minorHAnsi"/>
          <w:lang w:val="en-US"/>
        </w:rPr>
      </w:pPr>
      <w:r w:rsidRPr="00010026">
        <w:rPr>
          <w:rFonts w:asciiTheme="minorHAnsi" w:hAnsiTheme="minorHAnsi" w:cstheme="minorHAnsi"/>
          <w:lang w:val="en-US"/>
        </w:rPr>
        <w:t>This process is repeated as the development cycle continues. The development team must determine (based on the number and severity of bugs outstanding):</w:t>
      </w:r>
    </w:p>
    <w:p w:rsidR="00542742" w:rsidRPr="00010026" w:rsidRDefault="00A60331" w:rsidP="00010026">
      <w:pPr>
        <w:pStyle w:val="2"/>
        <w:numPr>
          <w:ilvl w:val="0"/>
          <w:numId w:val="52"/>
        </w:numPr>
        <w:rPr>
          <w:rFonts w:asciiTheme="minorHAnsi" w:hAnsiTheme="minorHAnsi" w:cstheme="minorHAnsi"/>
          <w:lang w:val="en-US"/>
        </w:rPr>
      </w:pPr>
      <w:r w:rsidRPr="00010026">
        <w:rPr>
          <w:rFonts w:asciiTheme="minorHAnsi" w:hAnsiTheme="minorHAnsi" w:cstheme="minorHAnsi"/>
          <w:lang w:val="en-US"/>
        </w:rPr>
        <w:t>When an internal build is ready to be deployed to the Build/Merge instance</w:t>
      </w:r>
    </w:p>
    <w:p w:rsidR="00542742" w:rsidRPr="00010026" w:rsidRDefault="00A60331" w:rsidP="00010026">
      <w:pPr>
        <w:pStyle w:val="2"/>
        <w:numPr>
          <w:ilvl w:val="0"/>
          <w:numId w:val="52"/>
        </w:numPr>
        <w:rPr>
          <w:rFonts w:asciiTheme="minorHAnsi" w:hAnsiTheme="minorHAnsi" w:cstheme="minorHAnsi"/>
          <w:lang w:val="en-US"/>
        </w:rPr>
      </w:pPr>
      <w:r w:rsidRPr="00010026">
        <w:rPr>
          <w:rFonts w:asciiTheme="minorHAnsi" w:hAnsiTheme="minorHAnsi" w:cstheme="minorHAnsi"/>
          <w:lang w:val="en-US"/>
        </w:rPr>
        <w:t>When the build is ready to be pushed to Staging for replication</w:t>
      </w:r>
    </w:p>
    <w:p w:rsidR="00542742" w:rsidRPr="00010026" w:rsidRDefault="00A60331" w:rsidP="00010026">
      <w:pPr>
        <w:pStyle w:val="2"/>
        <w:numPr>
          <w:ilvl w:val="0"/>
          <w:numId w:val="52"/>
        </w:numPr>
        <w:rPr>
          <w:rFonts w:asciiTheme="minorHAnsi" w:hAnsiTheme="minorHAnsi" w:cstheme="minorHAnsi"/>
          <w:lang w:val="en-US"/>
        </w:rPr>
      </w:pPr>
      <w:r w:rsidRPr="00010026">
        <w:rPr>
          <w:rFonts w:asciiTheme="minorHAnsi" w:hAnsiTheme="minorHAnsi" w:cstheme="minorHAnsi"/>
          <w:lang w:val="en-US"/>
        </w:rPr>
        <w:t>When the build is ready for</w:t>
      </w:r>
      <w:r w:rsidRPr="00010026">
        <w:rPr>
          <w:rStyle w:val="apple-converted-space"/>
          <w:rFonts w:asciiTheme="minorHAnsi" w:hAnsiTheme="minorHAnsi" w:cstheme="minorHAnsi"/>
          <w:lang w:val="en-US"/>
        </w:rPr>
        <w:t> </w:t>
      </w:r>
      <w:r w:rsidRPr="00010026">
        <w:rPr>
          <w:rStyle w:val="il"/>
          <w:rFonts w:asciiTheme="minorHAnsi" w:hAnsiTheme="minorHAnsi" w:cstheme="minorHAnsi"/>
          <w:shd w:val="clear" w:color="auto" w:fill="FFFFCC"/>
          <w:lang w:val="en-US"/>
        </w:rPr>
        <w:t>Production</w:t>
      </w:r>
    </w:p>
    <w:p w:rsidR="00365CBA" w:rsidRPr="00010026" w:rsidRDefault="00365CBA" w:rsidP="00010026">
      <w:pPr>
        <w:pStyle w:val="2"/>
        <w:rPr>
          <w:rFonts w:asciiTheme="minorHAnsi" w:hAnsiTheme="minorHAnsi" w:cstheme="minorHAnsi"/>
          <w:lang w:val="en-US"/>
        </w:rPr>
      </w:pPr>
    </w:p>
    <w:sectPr w:rsidR="00365CBA" w:rsidRPr="00010026" w:rsidSect="0018232D">
      <w:headerReference w:type="even" r:id="rId52"/>
      <w:headerReference w:type="default" r:id="rId53"/>
      <w:footerReference w:type="default" r:id="rId54"/>
      <w:headerReference w:type="first" r:id="rId55"/>
      <w:footerReference w:type="first" r:id="rId56"/>
      <w:pgSz w:w="11906" w:h="16838" w:code="9"/>
      <w:pgMar w:top="1440" w:right="1080" w:bottom="1440" w:left="1080" w:header="708" w:footer="215" w:gutter="0"/>
      <w:pgNumType w:chapStyle="1"/>
      <w:cols w:space="720"/>
      <w:titlePg/>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D64" w:rsidRDefault="00D36D64" w:rsidP="006C5748">
      <w:pPr>
        <w:spacing w:after="0" w:line="240" w:lineRule="auto"/>
      </w:pPr>
      <w:r>
        <w:separator/>
      </w:r>
    </w:p>
  </w:endnote>
  <w:endnote w:type="continuationSeparator" w:id="0">
    <w:p w:rsidR="00D36D64" w:rsidRDefault="00D36D64" w:rsidP="006C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Arial Narrow"/>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BC2CCA" w:rsidRPr="00130659" w:rsidTr="00084D14">
      <w:trPr>
        <w:trHeight w:val="440"/>
      </w:trPr>
      <w:tc>
        <w:tcPr>
          <w:tcW w:w="4428" w:type="dxa"/>
          <w:tcBorders>
            <w:top w:val="single" w:sz="4" w:space="0" w:color="auto"/>
          </w:tcBorders>
        </w:tcPr>
        <w:p w:rsidR="00BC2CCA" w:rsidRPr="00130659" w:rsidRDefault="00BC2CCA" w:rsidP="00084D14">
          <w:pPr>
            <w:rPr>
              <w:rFonts w:ascii="Consolas" w:hAnsi="Consolas" w:cs="Arial"/>
              <w:sz w:val="18"/>
              <w:szCs w:val="18"/>
            </w:rPr>
          </w:pPr>
          <w:r>
            <w:rPr>
              <w:rFonts w:ascii="Consolas" w:hAnsi="Consolas" w:cs="Arial"/>
              <w:sz w:val="18"/>
              <w:szCs w:val="18"/>
            </w:rPr>
            <w:t>Kount Integration v1.0</w:t>
          </w:r>
        </w:p>
        <w:p w:rsidR="00BC2CCA" w:rsidRPr="00130659" w:rsidRDefault="00BC2CCA" w:rsidP="00084D14">
          <w:pPr>
            <w:rPr>
              <w:rFonts w:ascii="Consolas" w:hAnsi="Consolas" w:cs="Arial"/>
              <w:sz w:val="18"/>
              <w:szCs w:val="18"/>
            </w:rPr>
          </w:pPr>
        </w:p>
      </w:tc>
      <w:tc>
        <w:tcPr>
          <w:tcW w:w="2672" w:type="dxa"/>
          <w:tcBorders>
            <w:top w:val="single" w:sz="4" w:space="0" w:color="auto"/>
          </w:tcBorders>
        </w:tcPr>
        <w:p w:rsidR="00BC2CCA" w:rsidRPr="00130659" w:rsidRDefault="00BC2CCA" w:rsidP="00084D14">
          <w:pPr>
            <w:jc w:val="center"/>
            <w:rPr>
              <w:rFonts w:ascii="Arial" w:hAnsi="Arial" w:cs="Arial"/>
              <w:sz w:val="18"/>
              <w:szCs w:val="18"/>
            </w:rPr>
          </w:pPr>
        </w:p>
      </w:tc>
      <w:tc>
        <w:tcPr>
          <w:tcW w:w="3227" w:type="dxa"/>
          <w:tcBorders>
            <w:top w:val="single" w:sz="4" w:space="0" w:color="auto"/>
          </w:tcBorders>
        </w:tcPr>
        <w:p w:rsidR="00BC2CCA" w:rsidRPr="00130659" w:rsidRDefault="00BC2CCA" w:rsidP="00BD66B0">
          <w:pPr>
            <w:tabs>
              <w:tab w:val="left" w:pos="2167"/>
            </w:tabs>
            <w:rPr>
              <w:rFonts w:ascii="Consolas" w:hAnsi="Consolas" w:cs="Arial"/>
              <w:sz w:val="18"/>
              <w:szCs w:val="18"/>
            </w:rPr>
          </w:pPr>
          <w:r w:rsidRPr="00130659">
            <w:rPr>
              <w:rFonts w:ascii="Consolas" w:hAnsi="Consolas" w:cs="Arial"/>
              <w:sz w:val="18"/>
              <w:szCs w:val="18"/>
            </w:rPr>
            <w:t xml:space="preserve">Page </w:t>
          </w:r>
          <w:r w:rsidR="00A60331">
            <w:rPr>
              <w:rFonts w:ascii="Consolas" w:hAnsi="Consolas" w:cs="Arial"/>
              <w:sz w:val="18"/>
              <w:szCs w:val="18"/>
            </w:rPr>
            <w:fldChar w:fldCharType="begin"/>
          </w:r>
          <w:r>
            <w:rPr>
              <w:rFonts w:ascii="Consolas" w:hAnsi="Consolas" w:cs="Arial"/>
              <w:sz w:val="18"/>
              <w:szCs w:val="18"/>
            </w:rPr>
            <w:instrText xml:space="preserve"> PAGE  \* Arabic </w:instrText>
          </w:r>
          <w:r w:rsidR="00A60331">
            <w:rPr>
              <w:rFonts w:ascii="Consolas" w:hAnsi="Consolas" w:cs="Arial"/>
              <w:sz w:val="18"/>
              <w:szCs w:val="18"/>
            </w:rPr>
            <w:fldChar w:fldCharType="separate"/>
          </w:r>
          <w:r w:rsidR="007E3812">
            <w:rPr>
              <w:rFonts w:ascii="Consolas" w:hAnsi="Consolas" w:cs="Arial"/>
              <w:noProof/>
              <w:sz w:val="18"/>
              <w:szCs w:val="18"/>
            </w:rPr>
            <w:t>28</w:t>
          </w:r>
          <w:r w:rsidR="00A60331">
            <w:rPr>
              <w:rFonts w:ascii="Consolas" w:hAnsi="Consolas" w:cs="Arial"/>
              <w:sz w:val="18"/>
              <w:szCs w:val="18"/>
            </w:rPr>
            <w:fldChar w:fldCharType="end"/>
          </w:r>
        </w:p>
      </w:tc>
    </w:tr>
  </w:tbl>
  <w:p w:rsidR="00BC2CCA" w:rsidRPr="003A546F" w:rsidRDefault="00BC2CCA" w:rsidP="00084D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CA" w:rsidRDefault="00BC2CCA">
    <w:pPr>
      <w:pStyle w:val="Footer"/>
    </w:pPr>
  </w:p>
  <w:p w:rsidR="00BC2CCA" w:rsidRDefault="00BC2CCA">
    <w:pPr>
      <w:pStyle w:val="Footer"/>
    </w:pPr>
  </w:p>
  <w:p w:rsidR="00BC2CCA" w:rsidRDefault="00BC2CCA">
    <w:pPr>
      <w:pStyle w:val="Footer"/>
    </w:pPr>
  </w:p>
  <w:p w:rsidR="00BC2CCA" w:rsidRDefault="00BC2CCA">
    <w:pPr>
      <w:pStyle w:val="Footer"/>
    </w:pPr>
  </w:p>
  <w:p w:rsidR="00BC2CCA" w:rsidRDefault="00BC2CCA">
    <w:pPr>
      <w:pStyle w:val="Footer"/>
    </w:pPr>
  </w:p>
  <w:p w:rsidR="00BC2CCA" w:rsidRDefault="00BC2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D64" w:rsidRDefault="00D36D64" w:rsidP="006C5748">
      <w:pPr>
        <w:spacing w:after="0" w:line="240" w:lineRule="auto"/>
      </w:pPr>
      <w:r>
        <w:separator/>
      </w:r>
    </w:p>
  </w:footnote>
  <w:footnote w:type="continuationSeparator" w:id="0">
    <w:p w:rsidR="00D36D64" w:rsidRDefault="00D36D64" w:rsidP="006C57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CA" w:rsidRDefault="00A60331">
    <w:pPr>
      <w:pStyle w:val="Header"/>
      <w:framePr w:wrap="around" w:vAnchor="text" w:hAnchor="margin" w:xAlign="right" w:y="1"/>
      <w:rPr>
        <w:rStyle w:val="PageNumber"/>
      </w:rPr>
    </w:pPr>
    <w:r>
      <w:rPr>
        <w:rStyle w:val="PageNumber"/>
      </w:rPr>
      <w:fldChar w:fldCharType="begin"/>
    </w:r>
    <w:r w:rsidR="00BC2CCA">
      <w:rPr>
        <w:rStyle w:val="PageNumber"/>
      </w:rPr>
      <w:instrText xml:space="preserve">PAGE  </w:instrText>
    </w:r>
    <w:r>
      <w:rPr>
        <w:rStyle w:val="PageNumber"/>
      </w:rPr>
      <w:fldChar w:fldCharType="separate"/>
    </w:r>
    <w:r w:rsidR="00BC2CCA">
      <w:rPr>
        <w:rStyle w:val="PageNumber"/>
        <w:noProof/>
      </w:rPr>
      <w:t>15</w:t>
    </w:r>
    <w:r>
      <w:rPr>
        <w:rStyle w:val="PageNumber"/>
      </w:rPr>
      <w:fldChar w:fldCharType="end"/>
    </w:r>
  </w:p>
  <w:p w:rsidR="00BC2CCA" w:rsidRDefault="00BC2CCA">
    <w:pPr>
      <w:pStyle w:val="Header"/>
      <w:ind w:right="360"/>
    </w:pPr>
  </w:p>
  <w:p w:rsidR="00BC2CCA" w:rsidRDefault="00BC2C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CA" w:rsidRPr="002919B2" w:rsidRDefault="00BC2CCA" w:rsidP="00084D14">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CA" w:rsidRDefault="00BC2CCA"/>
  <w:p w:rsidR="00BC2CCA" w:rsidRDefault="00BC2CCA"/>
  <w:p w:rsidR="00BC2CCA" w:rsidRDefault="00BC2CCA"/>
  <w:p w:rsidR="00BC2CCA" w:rsidRDefault="00BC2CCA"/>
  <w:p w:rsidR="00BC2CCA" w:rsidRDefault="00BC2CCA"/>
  <w:p w:rsidR="00BC2CCA" w:rsidRDefault="00BC2CCA"/>
  <w:p w:rsidR="00BC2CCA" w:rsidRDefault="00BC2CCA"/>
  <w:p w:rsidR="00BC2CCA" w:rsidRDefault="00BC2CCA"/>
  <w:p w:rsidR="00BC2CCA" w:rsidRDefault="00BC2CCA"/>
  <w:p w:rsidR="00BC2CCA" w:rsidRDefault="00BC2C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79C7"/>
    <w:multiLevelType w:val="hybridMultilevel"/>
    <w:tmpl w:val="208CEE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D41B03"/>
    <w:multiLevelType w:val="hybridMultilevel"/>
    <w:tmpl w:val="FF54FBAA"/>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nsid w:val="051A7715"/>
    <w:multiLevelType w:val="multilevel"/>
    <w:tmpl w:val="2C9820E2"/>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06147030"/>
    <w:multiLevelType w:val="hybridMultilevel"/>
    <w:tmpl w:val="478071B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4">
    <w:nsid w:val="072848BF"/>
    <w:multiLevelType w:val="hybridMultilevel"/>
    <w:tmpl w:val="1110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15F48"/>
    <w:multiLevelType w:val="hybridMultilevel"/>
    <w:tmpl w:val="21E6B614"/>
    <w:lvl w:ilvl="0" w:tplc="04190001">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097B585E"/>
    <w:multiLevelType w:val="hybridMultilevel"/>
    <w:tmpl w:val="889072D8"/>
    <w:lvl w:ilvl="0" w:tplc="0409000F">
      <w:start w:val="1"/>
      <w:numFmt w:val="decimal"/>
      <w:lvlText w:val="%1."/>
      <w:lvlJc w:val="left"/>
      <w:pPr>
        <w:ind w:left="180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D9B1826"/>
    <w:multiLevelType w:val="hybridMultilevel"/>
    <w:tmpl w:val="5A8AD8B8"/>
    <w:lvl w:ilvl="0" w:tplc="0409000F">
      <w:start w:val="1"/>
      <w:numFmt w:val="decimal"/>
      <w:lvlText w:val="%1."/>
      <w:lvlJc w:val="left"/>
      <w:pPr>
        <w:tabs>
          <w:tab w:val="num" w:pos="1428"/>
        </w:tabs>
        <w:ind w:left="1428" w:hanging="360"/>
      </w:pPr>
      <w:rPr>
        <w:rFonts w:cs="Times New Roman"/>
      </w:rPr>
    </w:lvl>
    <w:lvl w:ilvl="1" w:tplc="6DDAE3EC">
      <w:start w:val="1"/>
      <w:numFmt w:val="decimal"/>
      <w:lvlText w:val="%2)"/>
      <w:lvlJc w:val="left"/>
      <w:pPr>
        <w:ind w:left="2148" w:hanging="360"/>
      </w:pPr>
      <w:rPr>
        <w:rFonts w:cs="Times New Roman" w:hint="default"/>
      </w:rPr>
    </w:lvl>
    <w:lvl w:ilvl="2" w:tplc="BC6CFD48">
      <w:start w:val="1"/>
      <w:numFmt w:val="lowerLetter"/>
      <w:lvlText w:val="%3)"/>
      <w:lvlJc w:val="left"/>
      <w:pPr>
        <w:ind w:left="3048" w:hanging="360"/>
      </w:pPr>
      <w:rPr>
        <w:rFonts w:cs="Times New Roman" w:hint="default"/>
      </w:rPr>
    </w:lvl>
    <w:lvl w:ilvl="3" w:tplc="0409000F" w:tentative="1">
      <w:start w:val="1"/>
      <w:numFmt w:val="decimal"/>
      <w:lvlText w:val="%4."/>
      <w:lvlJc w:val="left"/>
      <w:pPr>
        <w:tabs>
          <w:tab w:val="num" w:pos="3588"/>
        </w:tabs>
        <w:ind w:left="3588" w:hanging="360"/>
      </w:pPr>
      <w:rPr>
        <w:rFonts w:cs="Times New Roman"/>
      </w:rPr>
    </w:lvl>
    <w:lvl w:ilvl="4" w:tplc="04090019" w:tentative="1">
      <w:start w:val="1"/>
      <w:numFmt w:val="lowerLetter"/>
      <w:lvlText w:val="%5."/>
      <w:lvlJc w:val="left"/>
      <w:pPr>
        <w:tabs>
          <w:tab w:val="num" w:pos="4308"/>
        </w:tabs>
        <w:ind w:left="4308" w:hanging="360"/>
      </w:pPr>
      <w:rPr>
        <w:rFonts w:cs="Times New Roman"/>
      </w:rPr>
    </w:lvl>
    <w:lvl w:ilvl="5" w:tplc="0409001B" w:tentative="1">
      <w:start w:val="1"/>
      <w:numFmt w:val="lowerRoman"/>
      <w:lvlText w:val="%6."/>
      <w:lvlJc w:val="right"/>
      <w:pPr>
        <w:tabs>
          <w:tab w:val="num" w:pos="5028"/>
        </w:tabs>
        <w:ind w:left="5028" w:hanging="180"/>
      </w:pPr>
      <w:rPr>
        <w:rFonts w:cs="Times New Roman"/>
      </w:rPr>
    </w:lvl>
    <w:lvl w:ilvl="6" w:tplc="0409000F" w:tentative="1">
      <w:start w:val="1"/>
      <w:numFmt w:val="decimal"/>
      <w:lvlText w:val="%7."/>
      <w:lvlJc w:val="left"/>
      <w:pPr>
        <w:tabs>
          <w:tab w:val="num" w:pos="5748"/>
        </w:tabs>
        <w:ind w:left="5748" w:hanging="360"/>
      </w:pPr>
      <w:rPr>
        <w:rFonts w:cs="Times New Roman"/>
      </w:rPr>
    </w:lvl>
    <w:lvl w:ilvl="7" w:tplc="04090019" w:tentative="1">
      <w:start w:val="1"/>
      <w:numFmt w:val="lowerLetter"/>
      <w:lvlText w:val="%8."/>
      <w:lvlJc w:val="left"/>
      <w:pPr>
        <w:tabs>
          <w:tab w:val="num" w:pos="6468"/>
        </w:tabs>
        <w:ind w:left="6468" w:hanging="360"/>
      </w:pPr>
      <w:rPr>
        <w:rFonts w:cs="Times New Roman"/>
      </w:rPr>
    </w:lvl>
    <w:lvl w:ilvl="8" w:tplc="0409001B" w:tentative="1">
      <w:start w:val="1"/>
      <w:numFmt w:val="lowerRoman"/>
      <w:lvlText w:val="%9."/>
      <w:lvlJc w:val="right"/>
      <w:pPr>
        <w:tabs>
          <w:tab w:val="num" w:pos="7188"/>
        </w:tabs>
        <w:ind w:left="7188" w:hanging="180"/>
      </w:pPr>
      <w:rPr>
        <w:rFonts w:cs="Times New Roman"/>
      </w:rPr>
    </w:lvl>
  </w:abstractNum>
  <w:abstractNum w:abstractNumId="8">
    <w:nsid w:val="12835EFE"/>
    <w:multiLevelType w:val="multilevel"/>
    <w:tmpl w:val="A28C79A4"/>
    <w:lvl w:ilvl="0">
      <w:start w:val="6"/>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nsid w:val="143A2F01"/>
    <w:multiLevelType w:val="hybridMultilevel"/>
    <w:tmpl w:val="072EAF18"/>
    <w:lvl w:ilvl="0" w:tplc="08F61B98">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0">
    <w:nsid w:val="17677D9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179575A0"/>
    <w:multiLevelType w:val="hybridMultilevel"/>
    <w:tmpl w:val="A642D1BC"/>
    <w:lvl w:ilvl="0" w:tplc="51EEA98A">
      <w:start w:val="1"/>
      <w:numFmt w:val="decimal"/>
      <w:lvlText w:val="%1."/>
      <w:lvlJc w:val="left"/>
      <w:pPr>
        <w:ind w:left="720" w:hanging="360"/>
      </w:pPr>
      <w:rPr>
        <w:rFonts w:asciiTheme="minorHAnsi" w:hAnsiTheme="minorHAnsi" w:cstheme="minorHAns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64C72"/>
    <w:multiLevelType w:val="multilevel"/>
    <w:tmpl w:val="04965A98"/>
    <w:lvl w:ilvl="0">
      <w:start w:val="9"/>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nsid w:val="1EDF0E6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F7334A0"/>
    <w:multiLevelType w:val="multilevel"/>
    <w:tmpl w:val="C776A194"/>
    <w:lvl w:ilvl="0">
      <w:start w:val="5"/>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5">
    <w:nsid w:val="2130667E"/>
    <w:multiLevelType w:val="hybridMultilevel"/>
    <w:tmpl w:val="EF30A33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6">
    <w:nsid w:val="21712CDE"/>
    <w:multiLevelType w:val="multilevel"/>
    <w:tmpl w:val="BC9AEF20"/>
    <w:lvl w:ilvl="0">
      <w:start w:val="8"/>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nsid w:val="224972E8"/>
    <w:multiLevelType w:val="hybridMultilevel"/>
    <w:tmpl w:val="270A0BE6"/>
    <w:lvl w:ilvl="0" w:tplc="F9CCC6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nsid w:val="24545921"/>
    <w:multiLevelType w:val="hybridMultilevel"/>
    <w:tmpl w:val="8696920E"/>
    <w:lvl w:ilvl="0" w:tplc="86EEFFCA">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2B7A2DA9"/>
    <w:multiLevelType w:val="hybridMultilevel"/>
    <w:tmpl w:val="E6F8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E27BAF"/>
    <w:multiLevelType w:val="hybridMultilevel"/>
    <w:tmpl w:val="07E42BA2"/>
    <w:lvl w:ilvl="0" w:tplc="51F46B5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22">
    <w:nsid w:val="37503370"/>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39594E05"/>
    <w:multiLevelType w:val="multilevel"/>
    <w:tmpl w:val="05640906"/>
    <w:lvl w:ilvl="0">
      <w:start w:val="1"/>
      <w:numFmt w:val="decimal"/>
      <w:lvlText w:val="%1)"/>
      <w:lvlJc w:val="left"/>
      <w:pPr>
        <w:ind w:left="360" w:hanging="360"/>
      </w:pPr>
      <w:rPr>
        <w:rFonts w:cs="Times New Roman" w:hint="default"/>
      </w:rPr>
    </w:lvl>
    <w:lvl w:ilvl="1">
      <w:start w:val="5"/>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4">
    <w:nsid w:val="3A9A5A7A"/>
    <w:multiLevelType w:val="hybridMultilevel"/>
    <w:tmpl w:val="EB0A9A90"/>
    <w:lvl w:ilvl="0" w:tplc="D82EF21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5">
    <w:nsid w:val="3DC276C3"/>
    <w:multiLevelType w:val="multilevel"/>
    <w:tmpl w:val="34201AF8"/>
    <w:lvl w:ilvl="0">
      <w:start w:val="1"/>
      <w:numFmt w:val="decimal"/>
      <w:pStyle w:val="Heading1"/>
      <w:lvlText w:val="%1."/>
      <w:lvlJc w:val="left"/>
      <w:pPr>
        <w:ind w:left="720" w:hanging="360"/>
      </w:pPr>
      <w:rPr>
        <w:rFonts w:cs="Times New Roman" w:hint="default"/>
      </w:rPr>
    </w:lvl>
    <w:lvl w:ilvl="1">
      <w:start w:val="1"/>
      <w:numFmt w:val="decimal"/>
      <w:pStyle w:val="Heading2"/>
      <w:isLgl/>
      <w:lvlText w:val="%1.%2"/>
      <w:lvlJc w:val="left"/>
      <w:pPr>
        <w:ind w:left="1800" w:hanging="720"/>
      </w:pPr>
      <w:rPr>
        <w:rFonts w:cs="Times New Roman" w:hint="default"/>
      </w:rPr>
    </w:lvl>
    <w:lvl w:ilvl="2">
      <w:start w:val="1"/>
      <w:numFmt w:val="decimal"/>
      <w:pStyle w:val="Heading3"/>
      <w:isLgl/>
      <w:lvlText w:val="%1.%2.%3"/>
      <w:lvlJc w:val="left"/>
      <w:pPr>
        <w:ind w:left="2160" w:hanging="720"/>
      </w:pPr>
      <w:rPr>
        <w:rFonts w:cs="Times New Roman"/>
        <w:b w:val="0"/>
        <w:bCs w:val="0"/>
        <w:i w:val="0"/>
        <w:iCs w:val="0"/>
        <w:caps w:val="0"/>
        <w:smallCaps w:val="0"/>
        <w:strike w:val="0"/>
        <w:dstrike w:val="0"/>
        <w:vanish w:val="0"/>
        <w:color w:val="000000"/>
        <w:spacing w:val="0"/>
        <w:kern w:val="0"/>
        <w:position w:val="0"/>
        <w:u w:val="none"/>
        <w:vertAlign w:val="baseline"/>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6">
    <w:nsid w:val="4447104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7">
    <w:nsid w:val="47B11003"/>
    <w:multiLevelType w:val="hybridMultilevel"/>
    <w:tmpl w:val="79AC525C"/>
    <w:lvl w:ilvl="0" w:tplc="24204460">
      <w:start w:val="1"/>
      <w:numFmt w:val="bullet"/>
      <w:lvlText w:val=""/>
      <w:lvlJc w:val="left"/>
      <w:pPr>
        <w:ind w:left="1800" w:hanging="360"/>
      </w:pPr>
      <w:rPr>
        <w:rFonts w:ascii="Symbol" w:hAnsi="Symbol" w:hint="default"/>
        <w:sz w:val="22"/>
        <w:szCs w:val="22"/>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nsid w:val="47B65143"/>
    <w:multiLevelType w:val="hybridMultilevel"/>
    <w:tmpl w:val="415A9A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A53C8254">
      <w:start w:val="1"/>
      <w:numFmt w:val="decimal"/>
      <w:lvlText w:val="%3."/>
      <w:lvlJc w:val="left"/>
      <w:pPr>
        <w:tabs>
          <w:tab w:val="num" w:pos="2160"/>
        </w:tabs>
        <w:ind w:left="2160" w:hanging="360"/>
      </w:pPr>
      <w:rPr>
        <w:b w:val="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9660D3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0">
    <w:nsid w:val="4AEE566B"/>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nsid w:val="58A90208"/>
    <w:multiLevelType w:val="hybridMultilevel"/>
    <w:tmpl w:val="FE00F2F6"/>
    <w:lvl w:ilvl="0" w:tplc="24204460">
      <w:start w:val="1"/>
      <w:numFmt w:val="bullet"/>
      <w:lvlText w:val=""/>
      <w:lvlJc w:val="left"/>
      <w:pPr>
        <w:ind w:left="2130" w:hanging="360"/>
      </w:pPr>
      <w:rPr>
        <w:rFonts w:ascii="Symbol" w:hAnsi="Symbol" w:hint="default"/>
        <w:sz w:val="22"/>
        <w:szCs w:val="22"/>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32">
    <w:nsid w:val="5C573147"/>
    <w:multiLevelType w:val="hybridMultilevel"/>
    <w:tmpl w:val="4AD2C43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nsid w:val="5C7E08FB"/>
    <w:multiLevelType w:val="hybridMultilevel"/>
    <w:tmpl w:val="6840B7D4"/>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EBB0187"/>
    <w:multiLevelType w:val="hybridMultilevel"/>
    <w:tmpl w:val="EF181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E46EB8"/>
    <w:multiLevelType w:val="hybridMultilevel"/>
    <w:tmpl w:val="8936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E77531"/>
    <w:multiLevelType w:val="hybridMultilevel"/>
    <w:tmpl w:val="73FE3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353350D"/>
    <w:multiLevelType w:val="hybridMultilevel"/>
    <w:tmpl w:val="08CCD0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nsid w:val="66506B19"/>
    <w:multiLevelType w:val="hybridMultilevel"/>
    <w:tmpl w:val="C4822D18"/>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683035F"/>
    <w:multiLevelType w:val="multilevel"/>
    <w:tmpl w:val="EB523CDA"/>
    <w:lvl w:ilvl="0">
      <w:start w:val="4"/>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0">
    <w:nsid w:val="6B43359C"/>
    <w:multiLevelType w:val="hybridMultilevel"/>
    <w:tmpl w:val="D23271CE"/>
    <w:lvl w:ilvl="0" w:tplc="9DE27682">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1">
    <w:nsid w:val="707F15E8"/>
    <w:multiLevelType w:val="hybridMultilevel"/>
    <w:tmpl w:val="BCF20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30608AD"/>
    <w:multiLevelType w:val="hybridMultilevel"/>
    <w:tmpl w:val="882449F0"/>
    <w:lvl w:ilvl="0" w:tplc="7A4C2694">
      <w:start w:val="1"/>
      <w:numFmt w:val="decimal"/>
      <w:lvlText w:val="%1."/>
      <w:lvlJc w:val="left"/>
      <w:pPr>
        <w:ind w:left="1068" w:hanging="360"/>
      </w:pPr>
      <w:rPr>
        <w:rFonts w:ascii="Calibri" w:eastAsia="Times New Roman" w:hAnsi="Calibri" w:cs="Times New Roman" w:hint="default"/>
        <w:b w:val="0"/>
        <w:color w:val="auto"/>
        <w:sz w:val="22"/>
      </w:rPr>
    </w:lvl>
    <w:lvl w:ilvl="1" w:tplc="04090019" w:tentative="1">
      <w:start w:val="1"/>
      <w:numFmt w:val="lowerLetter"/>
      <w:lvlText w:val="%2."/>
      <w:lvlJc w:val="left"/>
      <w:pPr>
        <w:ind w:left="1788" w:hanging="360"/>
      </w:pPr>
      <w:rPr>
        <w:rFonts w:cs="Times New Roman"/>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43">
    <w:nsid w:val="73BB295E"/>
    <w:multiLevelType w:val="hybridMultilevel"/>
    <w:tmpl w:val="8364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6D54FE"/>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5">
    <w:nsid w:val="7AA84FD5"/>
    <w:multiLevelType w:val="hybridMultilevel"/>
    <w:tmpl w:val="BC268212"/>
    <w:lvl w:ilvl="0" w:tplc="24204460">
      <w:start w:val="1"/>
      <w:numFmt w:val="bullet"/>
      <w:lvlText w:val=""/>
      <w:lvlJc w:val="left"/>
      <w:pPr>
        <w:ind w:left="1793" w:hanging="360"/>
      </w:pPr>
      <w:rPr>
        <w:rFonts w:ascii="Symbol" w:hAnsi="Symbol" w:hint="default"/>
        <w:sz w:val="22"/>
        <w:szCs w:val="22"/>
      </w:rPr>
    </w:lvl>
    <w:lvl w:ilvl="1" w:tplc="04190003" w:tentative="1">
      <w:start w:val="1"/>
      <w:numFmt w:val="bullet"/>
      <w:lvlText w:val="o"/>
      <w:lvlJc w:val="left"/>
      <w:pPr>
        <w:ind w:left="2513" w:hanging="360"/>
      </w:pPr>
      <w:rPr>
        <w:rFonts w:ascii="Courier New" w:hAnsi="Courier New" w:cs="Courier New" w:hint="default"/>
      </w:rPr>
    </w:lvl>
    <w:lvl w:ilvl="2" w:tplc="04190005" w:tentative="1">
      <w:start w:val="1"/>
      <w:numFmt w:val="bullet"/>
      <w:lvlText w:val=""/>
      <w:lvlJc w:val="left"/>
      <w:pPr>
        <w:ind w:left="3233" w:hanging="360"/>
      </w:pPr>
      <w:rPr>
        <w:rFonts w:ascii="Wingdings" w:hAnsi="Wingdings" w:hint="default"/>
      </w:rPr>
    </w:lvl>
    <w:lvl w:ilvl="3" w:tplc="04190001" w:tentative="1">
      <w:start w:val="1"/>
      <w:numFmt w:val="bullet"/>
      <w:lvlText w:val=""/>
      <w:lvlJc w:val="left"/>
      <w:pPr>
        <w:ind w:left="3953" w:hanging="360"/>
      </w:pPr>
      <w:rPr>
        <w:rFonts w:ascii="Symbol" w:hAnsi="Symbol" w:hint="default"/>
      </w:rPr>
    </w:lvl>
    <w:lvl w:ilvl="4" w:tplc="04190003" w:tentative="1">
      <w:start w:val="1"/>
      <w:numFmt w:val="bullet"/>
      <w:lvlText w:val="o"/>
      <w:lvlJc w:val="left"/>
      <w:pPr>
        <w:ind w:left="4673" w:hanging="360"/>
      </w:pPr>
      <w:rPr>
        <w:rFonts w:ascii="Courier New" w:hAnsi="Courier New" w:cs="Courier New" w:hint="default"/>
      </w:rPr>
    </w:lvl>
    <w:lvl w:ilvl="5" w:tplc="04190005" w:tentative="1">
      <w:start w:val="1"/>
      <w:numFmt w:val="bullet"/>
      <w:lvlText w:val=""/>
      <w:lvlJc w:val="left"/>
      <w:pPr>
        <w:ind w:left="5393" w:hanging="360"/>
      </w:pPr>
      <w:rPr>
        <w:rFonts w:ascii="Wingdings" w:hAnsi="Wingdings" w:hint="default"/>
      </w:rPr>
    </w:lvl>
    <w:lvl w:ilvl="6" w:tplc="04190001" w:tentative="1">
      <w:start w:val="1"/>
      <w:numFmt w:val="bullet"/>
      <w:lvlText w:val=""/>
      <w:lvlJc w:val="left"/>
      <w:pPr>
        <w:ind w:left="6113" w:hanging="360"/>
      </w:pPr>
      <w:rPr>
        <w:rFonts w:ascii="Symbol" w:hAnsi="Symbol" w:hint="default"/>
      </w:rPr>
    </w:lvl>
    <w:lvl w:ilvl="7" w:tplc="04190003" w:tentative="1">
      <w:start w:val="1"/>
      <w:numFmt w:val="bullet"/>
      <w:lvlText w:val="o"/>
      <w:lvlJc w:val="left"/>
      <w:pPr>
        <w:ind w:left="6833" w:hanging="360"/>
      </w:pPr>
      <w:rPr>
        <w:rFonts w:ascii="Courier New" w:hAnsi="Courier New" w:cs="Courier New" w:hint="default"/>
      </w:rPr>
    </w:lvl>
    <w:lvl w:ilvl="8" w:tplc="04190005" w:tentative="1">
      <w:start w:val="1"/>
      <w:numFmt w:val="bullet"/>
      <w:lvlText w:val=""/>
      <w:lvlJc w:val="left"/>
      <w:pPr>
        <w:ind w:left="7553" w:hanging="360"/>
      </w:pPr>
      <w:rPr>
        <w:rFonts w:ascii="Wingdings" w:hAnsi="Wingdings" w:hint="default"/>
      </w:rPr>
    </w:lvl>
  </w:abstractNum>
  <w:abstractNum w:abstractNumId="46">
    <w:nsid w:val="7DCC54C9"/>
    <w:multiLevelType w:val="multilevel"/>
    <w:tmpl w:val="CAA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984F05"/>
    <w:multiLevelType w:val="multilevel"/>
    <w:tmpl w:val="F0F441A8"/>
    <w:lvl w:ilvl="0">
      <w:start w:val="1"/>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8">
    <w:nsid w:val="7F750E2A"/>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21"/>
  </w:num>
  <w:num w:numId="2">
    <w:abstractNumId w:val="25"/>
  </w:num>
  <w:num w:numId="3">
    <w:abstractNumId w:val="7"/>
  </w:num>
  <w:num w:numId="4">
    <w:abstractNumId w:val="35"/>
  </w:num>
  <w:num w:numId="5">
    <w:abstractNumId w:val="4"/>
  </w:num>
  <w:num w:numId="6">
    <w:abstractNumId w:val="19"/>
  </w:num>
  <w:num w:numId="7">
    <w:abstractNumId w:val="42"/>
  </w:num>
  <w:num w:numId="8">
    <w:abstractNumId w:val="18"/>
  </w:num>
  <w:num w:numId="9">
    <w:abstractNumId w:val="36"/>
  </w:num>
  <w:num w:numId="10">
    <w:abstractNumId w:val="2"/>
  </w:num>
  <w:num w:numId="11">
    <w:abstractNumId w:val="48"/>
  </w:num>
  <w:num w:numId="12">
    <w:abstractNumId w:val="44"/>
  </w:num>
  <w:num w:numId="13">
    <w:abstractNumId w:val="26"/>
  </w:num>
  <w:num w:numId="14">
    <w:abstractNumId w:val="23"/>
  </w:num>
  <w:num w:numId="15">
    <w:abstractNumId w:val="39"/>
  </w:num>
  <w:num w:numId="16">
    <w:abstractNumId w:val="22"/>
  </w:num>
  <w:num w:numId="17">
    <w:abstractNumId w:val="14"/>
  </w:num>
  <w:num w:numId="18">
    <w:abstractNumId w:val="29"/>
  </w:num>
  <w:num w:numId="19">
    <w:abstractNumId w:val="8"/>
  </w:num>
  <w:num w:numId="20">
    <w:abstractNumId w:val="10"/>
  </w:num>
  <w:num w:numId="21">
    <w:abstractNumId w:val="16"/>
  </w:num>
  <w:num w:numId="22">
    <w:abstractNumId w:val="30"/>
  </w:num>
  <w:num w:numId="23">
    <w:abstractNumId w:val="13"/>
  </w:num>
  <w:num w:numId="24">
    <w:abstractNumId w:val="12"/>
  </w:num>
  <w:num w:numId="25">
    <w:abstractNumId w:val="47"/>
  </w:num>
  <w:num w:numId="26">
    <w:abstractNumId w:val="32"/>
  </w:num>
  <w:num w:numId="2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31"/>
  </w:num>
  <w:num w:numId="35">
    <w:abstractNumId w:val="1"/>
  </w:num>
  <w:num w:numId="36">
    <w:abstractNumId w:val="15"/>
  </w:num>
  <w:num w:numId="37">
    <w:abstractNumId w:val="27"/>
  </w:num>
  <w:num w:numId="38">
    <w:abstractNumId w:val="0"/>
  </w:num>
  <w:num w:numId="39">
    <w:abstractNumId w:val="6"/>
  </w:num>
  <w:num w:numId="40">
    <w:abstractNumId w:val="3"/>
  </w:num>
  <w:num w:numId="4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20"/>
  </w:num>
  <w:num w:numId="44">
    <w:abstractNumId w:val="43"/>
  </w:num>
  <w:num w:numId="45">
    <w:abstractNumId w:val="40"/>
  </w:num>
  <w:num w:numId="46">
    <w:abstractNumId w:val="9"/>
  </w:num>
  <w:num w:numId="47">
    <w:abstractNumId w:val="24"/>
  </w:num>
  <w:num w:numId="48">
    <w:abstractNumId w:val="17"/>
  </w:num>
  <w:num w:numId="49">
    <w:abstractNumId w:val="11"/>
  </w:num>
  <w:num w:numId="50">
    <w:abstractNumId w:val="34"/>
  </w:num>
  <w:num w:numId="51">
    <w:abstractNumId w:val="46"/>
  </w:num>
  <w:num w:numId="5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8232D"/>
    <w:rsid w:val="00003F97"/>
    <w:rsid w:val="000061A4"/>
    <w:rsid w:val="00010026"/>
    <w:rsid w:val="000208FD"/>
    <w:rsid w:val="000239FF"/>
    <w:rsid w:val="00023ECE"/>
    <w:rsid w:val="00025870"/>
    <w:rsid w:val="00030271"/>
    <w:rsid w:val="000324BB"/>
    <w:rsid w:val="0004075D"/>
    <w:rsid w:val="0004543E"/>
    <w:rsid w:val="000505C8"/>
    <w:rsid w:val="000505F5"/>
    <w:rsid w:val="000635BB"/>
    <w:rsid w:val="000722C1"/>
    <w:rsid w:val="000753AF"/>
    <w:rsid w:val="000766BF"/>
    <w:rsid w:val="0007795D"/>
    <w:rsid w:val="00081D84"/>
    <w:rsid w:val="000834C7"/>
    <w:rsid w:val="00084D14"/>
    <w:rsid w:val="00084F33"/>
    <w:rsid w:val="000978EA"/>
    <w:rsid w:val="000B36E8"/>
    <w:rsid w:val="000B5310"/>
    <w:rsid w:val="000B5B95"/>
    <w:rsid w:val="000B74E9"/>
    <w:rsid w:val="000C1093"/>
    <w:rsid w:val="000C2EF9"/>
    <w:rsid w:val="000C50CB"/>
    <w:rsid w:val="000C53A8"/>
    <w:rsid w:val="000D2E57"/>
    <w:rsid w:val="000F0A18"/>
    <w:rsid w:val="000F33E6"/>
    <w:rsid w:val="0010066F"/>
    <w:rsid w:val="0010305F"/>
    <w:rsid w:val="00107537"/>
    <w:rsid w:val="00121921"/>
    <w:rsid w:val="0012748C"/>
    <w:rsid w:val="001317C5"/>
    <w:rsid w:val="0014006E"/>
    <w:rsid w:val="001427B2"/>
    <w:rsid w:val="0014599E"/>
    <w:rsid w:val="0014738A"/>
    <w:rsid w:val="001516DE"/>
    <w:rsid w:val="00153EDE"/>
    <w:rsid w:val="00156574"/>
    <w:rsid w:val="00161623"/>
    <w:rsid w:val="00162334"/>
    <w:rsid w:val="00167E9E"/>
    <w:rsid w:val="001700C9"/>
    <w:rsid w:val="00173273"/>
    <w:rsid w:val="00173479"/>
    <w:rsid w:val="00176E03"/>
    <w:rsid w:val="0018232D"/>
    <w:rsid w:val="0019321C"/>
    <w:rsid w:val="001942BA"/>
    <w:rsid w:val="001961B4"/>
    <w:rsid w:val="00196A48"/>
    <w:rsid w:val="001A758D"/>
    <w:rsid w:val="001B0556"/>
    <w:rsid w:val="001B2DD8"/>
    <w:rsid w:val="001B5B1D"/>
    <w:rsid w:val="001C0852"/>
    <w:rsid w:val="001C3D1C"/>
    <w:rsid w:val="001C7093"/>
    <w:rsid w:val="001D6B6A"/>
    <w:rsid w:val="001F1440"/>
    <w:rsid w:val="001F51A7"/>
    <w:rsid w:val="001F5A4E"/>
    <w:rsid w:val="001F6C5D"/>
    <w:rsid w:val="00201634"/>
    <w:rsid w:val="00205CAA"/>
    <w:rsid w:val="00206C42"/>
    <w:rsid w:val="00227379"/>
    <w:rsid w:val="00233356"/>
    <w:rsid w:val="00233F1D"/>
    <w:rsid w:val="00237701"/>
    <w:rsid w:val="00246FE7"/>
    <w:rsid w:val="00251279"/>
    <w:rsid w:val="00260914"/>
    <w:rsid w:val="00267B50"/>
    <w:rsid w:val="00274545"/>
    <w:rsid w:val="00282DF1"/>
    <w:rsid w:val="00284136"/>
    <w:rsid w:val="00284FF5"/>
    <w:rsid w:val="00286D28"/>
    <w:rsid w:val="00290C78"/>
    <w:rsid w:val="0029434E"/>
    <w:rsid w:val="002946CA"/>
    <w:rsid w:val="00296783"/>
    <w:rsid w:val="002A0A63"/>
    <w:rsid w:val="002A0C9A"/>
    <w:rsid w:val="002A0E3F"/>
    <w:rsid w:val="002A16CA"/>
    <w:rsid w:val="002B5B83"/>
    <w:rsid w:val="002B7196"/>
    <w:rsid w:val="002C178D"/>
    <w:rsid w:val="002C3589"/>
    <w:rsid w:val="002C6153"/>
    <w:rsid w:val="002D33BE"/>
    <w:rsid w:val="002D55F4"/>
    <w:rsid w:val="002D626E"/>
    <w:rsid w:val="002D7539"/>
    <w:rsid w:val="002E04C4"/>
    <w:rsid w:val="002E5001"/>
    <w:rsid w:val="002E5321"/>
    <w:rsid w:val="002F3F6C"/>
    <w:rsid w:val="002F5760"/>
    <w:rsid w:val="0030087F"/>
    <w:rsid w:val="00301DEF"/>
    <w:rsid w:val="00310DB8"/>
    <w:rsid w:val="00311BB2"/>
    <w:rsid w:val="00312552"/>
    <w:rsid w:val="00321691"/>
    <w:rsid w:val="00324C21"/>
    <w:rsid w:val="00325C46"/>
    <w:rsid w:val="0033154C"/>
    <w:rsid w:val="003322AE"/>
    <w:rsid w:val="00336743"/>
    <w:rsid w:val="003407D3"/>
    <w:rsid w:val="0034100A"/>
    <w:rsid w:val="003511C4"/>
    <w:rsid w:val="00351623"/>
    <w:rsid w:val="00351DC6"/>
    <w:rsid w:val="003567A6"/>
    <w:rsid w:val="00360357"/>
    <w:rsid w:val="00364771"/>
    <w:rsid w:val="00365CBA"/>
    <w:rsid w:val="003665A2"/>
    <w:rsid w:val="003707D4"/>
    <w:rsid w:val="00371517"/>
    <w:rsid w:val="003715F8"/>
    <w:rsid w:val="003720CB"/>
    <w:rsid w:val="00377438"/>
    <w:rsid w:val="0038366F"/>
    <w:rsid w:val="0039548D"/>
    <w:rsid w:val="003B3372"/>
    <w:rsid w:val="003B48EF"/>
    <w:rsid w:val="003B7749"/>
    <w:rsid w:val="003B7E3A"/>
    <w:rsid w:val="003C6FB5"/>
    <w:rsid w:val="003D5D47"/>
    <w:rsid w:val="003E7638"/>
    <w:rsid w:val="003F0C3F"/>
    <w:rsid w:val="003F3DD8"/>
    <w:rsid w:val="00400772"/>
    <w:rsid w:val="00401288"/>
    <w:rsid w:val="004038BF"/>
    <w:rsid w:val="00410DF5"/>
    <w:rsid w:val="00413548"/>
    <w:rsid w:val="00420F0E"/>
    <w:rsid w:val="00421193"/>
    <w:rsid w:val="0042288C"/>
    <w:rsid w:val="00423292"/>
    <w:rsid w:val="0042465C"/>
    <w:rsid w:val="00430635"/>
    <w:rsid w:val="004314BD"/>
    <w:rsid w:val="004329E5"/>
    <w:rsid w:val="004430B0"/>
    <w:rsid w:val="00444DBF"/>
    <w:rsid w:val="00476880"/>
    <w:rsid w:val="00477FCF"/>
    <w:rsid w:val="0048450E"/>
    <w:rsid w:val="00493F3C"/>
    <w:rsid w:val="004A0FDC"/>
    <w:rsid w:val="004A265E"/>
    <w:rsid w:val="004A2C52"/>
    <w:rsid w:val="004A46C3"/>
    <w:rsid w:val="004B4DB6"/>
    <w:rsid w:val="004B4F71"/>
    <w:rsid w:val="004B62B4"/>
    <w:rsid w:val="004C145D"/>
    <w:rsid w:val="004C2411"/>
    <w:rsid w:val="004C418B"/>
    <w:rsid w:val="004D6768"/>
    <w:rsid w:val="004D7121"/>
    <w:rsid w:val="004E1DAA"/>
    <w:rsid w:val="004E45C9"/>
    <w:rsid w:val="004E61FA"/>
    <w:rsid w:val="004E63BE"/>
    <w:rsid w:val="004E7BBC"/>
    <w:rsid w:val="004E7C09"/>
    <w:rsid w:val="004F04BA"/>
    <w:rsid w:val="004F3E92"/>
    <w:rsid w:val="004F737C"/>
    <w:rsid w:val="004F740B"/>
    <w:rsid w:val="00502E71"/>
    <w:rsid w:val="005065E8"/>
    <w:rsid w:val="005075D0"/>
    <w:rsid w:val="00512A03"/>
    <w:rsid w:val="00513E47"/>
    <w:rsid w:val="005156E8"/>
    <w:rsid w:val="0051674C"/>
    <w:rsid w:val="005171E1"/>
    <w:rsid w:val="00527C6C"/>
    <w:rsid w:val="00531395"/>
    <w:rsid w:val="0053185F"/>
    <w:rsid w:val="005324AA"/>
    <w:rsid w:val="0053270F"/>
    <w:rsid w:val="00542742"/>
    <w:rsid w:val="0054475A"/>
    <w:rsid w:val="0055619B"/>
    <w:rsid w:val="00557880"/>
    <w:rsid w:val="00572599"/>
    <w:rsid w:val="00573FC1"/>
    <w:rsid w:val="00587139"/>
    <w:rsid w:val="00587B77"/>
    <w:rsid w:val="00587F02"/>
    <w:rsid w:val="0059182B"/>
    <w:rsid w:val="005936B2"/>
    <w:rsid w:val="0059412B"/>
    <w:rsid w:val="00595A7E"/>
    <w:rsid w:val="00596E91"/>
    <w:rsid w:val="005A379F"/>
    <w:rsid w:val="005A5680"/>
    <w:rsid w:val="005A5B81"/>
    <w:rsid w:val="005B0F67"/>
    <w:rsid w:val="005B2063"/>
    <w:rsid w:val="005B70E7"/>
    <w:rsid w:val="005C0E15"/>
    <w:rsid w:val="005C2CC2"/>
    <w:rsid w:val="005C4A92"/>
    <w:rsid w:val="005C7659"/>
    <w:rsid w:val="005D2E9C"/>
    <w:rsid w:val="005D4266"/>
    <w:rsid w:val="005D5D5E"/>
    <w:rsid w:val="005D7C5C"/>
    <w:rsid w:val="005E2A7E"/>
    <w:rsid w:val="005E3DCE"/>
    <w:rsid w:val="005E532D"/>
    <w:rsid w:val="005E6C4B"/>
    <w:rsid w:val="00601D2B"/>
    <w:rsid w:val="006054F5"/>
    <w:rsid w:val="006146EC"/>
    <w:rsid w:val="00626AB7"/>
    <w:rsid w:val="006328A7"/>
    <w:rsid w:val="006358F7"/>
    <w:rsid w:val="00635EE8"/>
    <w:rsid w:val="00642BFF"/>
    <w:rsid w:val="006432F0"/>
    <w:rsid w:val="00654A58"/>
    <w:rsid w:val="00656FC9"/>
    <w:rsid w:val="006608A0"/>
    <w:rsid w:val="00660FED"/>
    <w:rsid w:val="0066228B"/>
    <w:rsid w:val="00663377"/>
    <w:rsid w:val="006647E4"/>
    <w:rsid w:val="0067179C"/>
    <w:rsid w:val="0067629D"/>
    <w:rsid w:val="0068297E"/>
    <w:rsid w:val="00694971"/>
    <w:rsid w:val="006964D5"/>
    <w:rsid w:val="006966A9"/>
    <w:rsid w:val="006A1749"/>
    <w:rsid w:val="006A2B7D"/>
    <w:rsid w:val="006A3546"/>
    <w:rsid w:val="006B0F5C"/>
    <w:rsid w:val="006B56E6"/>
    <w:rsid w:val="006C5748"/>
    <w:rsid w:val="006D4142"/>
    <w:rsid w:val="006E053E"/>
    <w:rsid w:val="006E5A2E"/>
    <w:rsid w:val="006F3016"/>
    <w:rsid w:val="006F30A8"/>
    <w:rsid w:val="006F686E"/>
    <w:rsid w:val="00701204"/>
    <w:rsid w:val="00703802"/>
    <w:rsid w:val="00704626"/>
    <w:rsid w:val="00707286"/>
    <w:rsid w:val="00710368"/>
    <w:rsid w:val="00717829"/>
    <w:rsid w:val="00730047"/>
    <w:rsid w:val="00730A28"/>
    <w:rsid w:val="007411A3"/>
    <w:rsid w:val="007430EA"/>
    <w:rsid w:val="00743E96"/>
    <w:rsid w:val="00746DF3"/>
    <w:rsid w:val="007471D8"/>
    <w:rsid w:val="00751BD3"/>
    <w:rsid w:val="00760C1C"/>
    <w:rsid w:val="00762B0B"/>
    <w:rsid w:val="0076594B"/>
    <w:rsid w:val="00765BA2"/>
    <w:rsid w:val="00771E56"/>
    <w:rsid w:val="007744F8"/>
    <w:rsid w:val="00774796"/>
    <w:rsid w:val="00774D3F"/>
    <w:rsid w:val="00775EED"/>
    <w:rsid w:val="00780CD0"/>
    <w:rsid w:val="00784959"/>
    <w:rsid w:val="00786446"/>
    <w:rsid w:val="0079782A"/>
    <w:rsid w:val="007A4A80"/>
    <w:rsid w:val="007B40D3"/>
    <w:rsid w:val="007C2C2C"/>
    <w:rsid w:val="007D17B7"/>
    <w:rsid w:val="007E3812"/>
    <w:rsid w:val="007F1AF0"/>
    <w:rsid w:val="007F2E2E"/>
    <w:rsid w:val="008027DD"/>
    <w:rsid w:val="00803B18"/>
    <w:rsid w:val="00806A29"/>
    <w:rsid w:val="00812C96"/>
    <w:rsid w:val="008150F1"/>
    <w:rsid w:val="00815234"/>
    <w:rsid w:val="00830D93"/>
    <w:rsid w:val="00833DBB"/>
    <w:rsid w:val="0083610A"/>
    <w:rsid w:val="0084110A"/>
    <w:rsid w:val="00844FFD"/>
    <w:rsid w:val="0085038E"/>
    <w:rsid w:val="00851221"/>
    <w:rsid w:val="00855B11"/>
    <w:rsid w:val="00856655"/>
    <w:rsid w:val="00873EA2"/>
    <w:rsid w:val="008903CD"/>
    <w:rsid w:val="00894111"/>
    <w:rsid w:val="00894279"/>
    <w:rsid w:val="0089607F"/>
    <w:rsid w:val="008A5F16"/>
    <w:rsid w:val="008A6187"/>
    <w:rsid w:val="008A68F1"/>
    <w:rsid w:val="008A7ADA"/>
    <w:rsid w:val="008B1AFF"/>
    <w:rsid w:val="008C2B84"/>
    <w:rsid w:val="008C7524"/>
    <w:rsid w:val="008D0878"/>
    <w:rsid w:val="008D4DF5"/>
    <w:rsid w:val="008E1306"/>
    <w:rsid w:val="008E19AC"/>
    <w:rsid w:val="008E42B7"/>
    <w:rsid w:val="008F4F08"/>
    <w:rsid w:val="009049F6"/>
    <w:rsid w:val="00904FED"/>
    <w:rsid w:val="00907765"/>
    <w:rsid w:val="00907CD8"/>
    <w:rsid w:val="009110E9"/>
    <w:rsid w:val="009146AC"/>
    <w:rsid w:val="00915475"/>
    <w:rsid w:val="0092025B"/>
    <w:rsid w:val="009204B8"/>
    <w:rsid w:val="00927A7E"/>
    <w:rsid w:val="00931B80"/>
    <w:rsid w:val="00934DA8"/>
    <w:rsid w:val="009405F7"/>
    <w:rsid w:val="009407C8"/>
    <w:rsid w:val="009470CB"/>
    <w:rsid w:val="00950BA5"/>
    <w:rsid w:val="009552E6"/>
    <w:rsid w:val="00957592"/>
    <w:rsid w:val="00967365"/>
    <w:rsid w:val="00970BAA"/>
    <w:rsid w:val="00971709"/>
    <w:rsid w:val="0097263C"/>
    <w:rsid w:val="00981FE6"/>
    <w:rsid w:val="00991531"/>
    <w:rsid w:val="0099461D"/>
    <w:rsid w:val="009A7F6B"/>
    <w:rsid w:val="009B1AAA"/>
    <w:rsid w:val="009C58C5"/>
    <w:rsid w:val="009C5DD6"/>
    <w:rsid w:val="009E0BA9"/>
    <w:rsid w:val="009F01CF"/>
    <w:rsid w:val="009F0C5D"/>
    <w:rsid w:val="009F0D14"/>
    <w:rsid w:val="009F1FF5"/>
    <w:rsid w:val="009F31C6"/>
    <w:rsid w:val="009F33D4"/>
    <w:rsid w:val="009F3929"/>
    <w:rsid w:val="009F64EA"/>
    <w:rsid w:val="009F7F49"/>
    <w:rsid w:val="00A0215D"/>
    <w:rsid w:val="00A04F00"/>
    <w:rsid w:val="00A15005"/>
    <w:rsid w:val="00A23A81"/>
    <w:rsid w:val="00A31D25"/>
    <w:rsid w:val="00A31DE6"/>
    <w:rsid w:val="00A326E8"/>
    <w:rsid w:val="00A32BF0"/>
    <w:rsid w:val="00A546CE"/>
    <w:rsid w:val="00A60331"/>
    <w:rsid w:val="00A7516A"/>
    <w:rsid w:val="00A84968"/>
    <w:rsid w:val="00A84B42"/>
    <w:rsid w:val="00A971BB"/>
    <w:rsid w:val="00AA2F1E"/>
    <w:rsid w:val="00AA4AE4"/>
    <w:rsid w:val="00AA6157"/>
    <w:rsid w:val="00AA660F"/>
    <w:rsid w:val="00AB2A43"/>
    <w:rsid w:val="00AB59FD"/>
    <w:rsid w:val="00AB7D32"/>
    <w:rsid w:val="00AC1D64"/>
    <w:rsid w:val="00AC751A"/>
    <w:rsid w:val="00AD0015"/>
    <w:rsid w:val="00AD241C"/>
    <w:rsid w:val="00AD2599"/>
    <w:rsid w:val="00AD4C6C"/>
    <w:rsid w:val="00AF2C72"/>
    <w:rsid w:val="00AF537A"/>
    <w:rsid w:val="00B00194"/>
    <w:rsid w:val="00B05707"/>
    <w:rsid w:val="00B07C97"/>
    <w:rsid w:val="00B17AC0"/>
    <w:rsid w:val="00B17C23"/>
    <w:rsid w:val="00B2649E"/>
    <w:rsid w:val="00B37D83"/>
    <w:rsid w:val="00B37DBD"/>
    <w:rsid w:val="00B424B9"/>
    <w:rsid w:val="00B46064"/>
    <w:rsid w:val="00B53375"/>
    <w:rsid w:val="00B54170"/>
    <w:rsid w:val="00B638F4"/>
    <w:rsid w:val="00B64733"/>
    <w:rsid w:val="00B73260"/>
    <w:rsid w:val="00B8083B"/>
    <w:rsid w:val="00B901FA"/>
    <w:rsid w:val="00B9450D"/>
    <w:rsid w:val="00BA196A"/>
    <w:rsid w:val="00BA258A"/>
    <w:rsid w:val="00BA3ECF"/>
    <w:rsid w:val="00BA5B5F"/>
    <w:rsid w:val="00BB10E9"/>
    <w:rsid w:val="00BB165E"/>
    <w:rsid w:val="00BB26FA"/>
    <w:rsid w:val="00BB3DBE"/>
    <w:rsid w:val="00BB7A33"/>
    <w:rsid w:val="00BC159E"/>
    <w:rsid w:val="00BC2CCA"/>
    <w:rsid w:val="00BC6CF5"/>
    <w:rsid w:val="00BD5332"/>
    <w:rsid w:val="00BD5E05"/>
    <w:rsid w:val="00BD66B0"/>
    <w:rsid w:val="00BE2CC0"/>
    <w:rsid w:val="00BE2F6F"/>
    <w:rsid w:val="00BE3369"/>
    <w:rsid w:val="00BE4A6F"/>
    <w:rsid w:val="00BE67E4"/>
    <w:rsid w:val="00BF2679"/>
    <w:rsid w:val="00BF6C0E"/>
    <w:rsid w:val="00BF7934"/>
    <w:rsid w:val="00C00754"/>
    <w:rsid w:val="00C02315"/>
    <w:rsid w:val="00C06252"/>
    <w:rsid w:val="00C12C52"/>
    <w:rsid w:val="00C14567"/>
    <w:rsid w:val="00C1542E"/>
    <w:rsid w:val="00C22556"/>
    <w:rsid w:val="00C54EB8"/>
    <w:rsid w:val="00C66161"/>
    <w:rsid w:val="00C67428"/>
    <w:rsid w:val="00C81462"/>
    <w:rsid w:val="00C8358E"/>
    <w:rsid w:val="00CA09DF"/>
    <w:rsid w:val="00CA383A"/>
    <w:rsid w:val="00CA51DB"/>
    <w:rsid w:val="00CA7330"/>
    <w:rsid w:val="00CB37C0"/>
    <w:rsid w:val="00CB475D"/>
    <w:rsid w:val="00CC5AE9"/>
    <w:rsid w:val="00D0292D"/>
    <w:rsid w:val="00D03967"/>
    <w:rsid w:val="00D17D42"/>
    <w:rsid w:val="00D206D8"/>
    <w:rsid w:val="00D229EF"/>
    <w:rsid w:val="00D247F6"/>
    <w:rsid w:val="00D27EC5"/>
    <w:rsid w:val="00D31211"/>
    <w:rsid w:val="00D33722"/>
    <w:rsid w:val="00D36D64"/>
    <w:rsid w:val="00D45656"/>
    <w:rsid w:val="00D5728C"/>
    <w:rsid w:val="00D60236"/>
    <w:rsid w:val="00D64A83"/>
    <w:rsid w:val="00D70EE0"/>
    <w:rsid w:val="00D73A95"/>
    <w:rsid w:val="00D751E5"/>
    <w:rsid w:val="00D75E60"/>
    <w:rsid w:val="00D8009F"/>
    <w:rsid w:val="00D8131E"/>
    <w:rsid w:val="00D8470E"/>
    <w:rsid w:val="00D86493"/>
    <w:rsid w:val="00D93146"/>
    <w:rsid w:val="00D96AD1"/>
    <w:rsid w:val="00DA1267"/>
    <w:rsid w:val="00DA5855"/>
    <w:rsid w:val="00DA5ADB"/>
    <w:rsid w:val="00DB7AA5"/>
    <w:rsid w:val="00DC3873"/>
    <w:rsid w:val="00DD2F94"/>
    <w:rsid w:val="00DE4D06"/>
    <w:rsid w:val="00DE503C"/>
    <w:rsid w:val="00DE57CD"/>
    <w:rsid w:val="00DF02B8"/>
    <w:rsid w:val="00DF3598"/>
    <w:rsid w:val="00DF4310"/>
    <w:rsid w:val="00DF6D36"/>
    <w:rsid w:val="00E0111C"/>
    <w:rsid w:val="00E02847"/>
    <w:rsid w:val="00E13AED"/>
    <w:rsid w:val="00E205A0"/>
    <w:rsid w:val="00E21B41"/>
    <w:rsid w:val="00E21DE6"/>
    <w:rsid w:val="00E23EC0"/>
    <w:rsid w:val="00E2508B"/>
    <w:rsid w:val="00E355E4"/>
    <w:rsid w:val="00E366EE"/>
    <w:rsid w:val="00E36791"/>
    <w:rsid w:val="00E37678"/>
    <w:rsid w:val="00E4201B"/>
    <w:rsid w:val="00E42CBB"/>
    <w:rsid w:val="00E43EF9"/>
    <w:rsid w:val="00E476CD"/>
    <w:rsid w:val="00E54A06"/>
    <w:rsid w:val="00E554D3"/>
    <w:rsid w:val="00E55E74"/>
    <w:rsid w:val="00E62656"/>
    <w:rsid w:val="00E65CE3"/>
    <w:rsid w:val="00E674E7"/>
    <w:rsid w:val="00E707EF"/>
    <w:rsid w:val="00E718CA"/>
    <w:rsid w:val="00E7601F"/>
    <w:rsid w:val="00E9381E"/>
    <w:rsid w:val="00E94C2E"/>
    <w:rsid w:val="00EA1625"/>
    <w:rsid w:val="00EA306D"/>
    <w:rsid w:val="00EB18F1"/>
    <w:rsid w:val="00EB28E6"/>
    <w:rsid w:val="00EB536A"/>
    <w:rsid w:val="00EC0F95"/>
    <w:rsid w:val="00EC31B5"/>
    <w:rsid w:val="00EC3F05"/>
    <w:rsid w:val="00ED0B16"/>
    <w:rsid w:val="00ED1190"/>
    <w:rsid w:val="00ED196A"/>
    <w:rsid w:val="00ED3966"/>
    <w:rsid w:val="00EE2F69"/>
    <w:rsid w:val="00EE7B84"/>
    <w:rsid w:val="00EF56F0"/>
    <w:rsid w:val="00EF6AAF"/>
    <w:rsid w:val="00F005C1"/>
    <w:rsid w:val="00F02B9C"/>
    <w:rsid w:val="00F058B5"/>
    <w:rsid w:val="00F071D6"/>
    <w:rsid w:val="00F13202"/>
    <w:rsid w:val="00F15788"/>
    <w:rsid w:val="00F15B91"/>
    <w:rsid w:val="00F202A4"/>
    <w:rsid w:val="00F239CC"/>
    <w:rsid w:val="00F37690"/>
    <w:rsid w:val="00F438EA"/>
    <w:rsid w:val="00F43A68"/>
    <w:rsid w:val="00F45EEC"/>
    <w:rsid w:val="00F50ADC"/>
    <w:rsid w:val="00F55C16"/>
    <w:rsid w:val="00F65DBC"/>
    <w:rsid w:val="00F65F46"/>
    <w:rsid w:val="00F71E2C"/>
    <w:rsid w:val="00F737E5"/>
    <w:rsid w:val="00F74E66"/>
    <w:rsid w:val="00F76226"/>
    <w:rsid w:val="00F76CCC"/>
    <w:rsid w:val="00F76DFB"/>
    <w:rsid w:val="00F774D4"/>
    <w:rsid w:val="00F81ECB"/>
    <w:rsid w:val="00F90F30"/>
    <w:rsid w:val="00F956D6"/>
    <w:rsid w:val="00F95A20"/>
    <w:rsid w:val="00F95C70"/>
    <w:rsid w:val="00FA1A93"/>
    <w:rsid w:val="00FA485C"/>
    <w:rsid w:val="00FB7D4B"/>
    <w:rsid w:val="00FC79B2"/>
    <w:rsid w:val="00FD0F7C"/>
    <w:rsid w:val="00FD1A56"/>
    <w:rsid w:val="00FD1E0B"/>
    <w:rsid w:val="00FD2317"/>
    <w:rsid w:val="00FE474F"/>
    <w:rsid w:val="00FF0BAE"/>
    <w:rsid w:val="00FF0D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32D"/>
    <w:rPr>
      <w:rFonts w:ascii="Calibri" w:eastAsia="Times New Roman" w:hAnsi="Calibri" w:cs="Times New Roman"/>
      <w:lang w:val="en-US"/>
    </w:rPr>
  </w:style>
  <w:style w:type="paragraph" w:styleId="Heading1">
    <w:name w:val="heading 1"/>
    <w:basedOn w:val="Normal"/>
    <w:next w:val="Normal"/>
    <w:link w:val="Heading1Char"/>
    <w:uiPriority w:val="99"/>
    <w:qFormat/>
    <w:rsid w:val="0018232D"/>
    <w:pPr>
      <w:numPr>
        <w:numId w:val="2"/>
      </w:numPr>
      <w:pBdr>
        <w:top w:val="dotted" w:sz="4" w:space="3" w:color="auto"/>
        <w:left w:val="dotted" w:sz="4" w:space="4" w:color="auto"/>
        <w:bottom w:val="dotted" w:sz="4" w:space="2" w:color="auto"/>
        <w:right w:val="dotted" w:sz="4" w:space="4" w:color="auto"/>
      </w:pBdr>
      <w:shd w:val="clear" w:color="auto" w:fill="F2F2F2"/>
      <w:spacing w:before="480" w:after="0"/>
      <w:contextualSpacing/>
      <w:outlineLvl w:val="0"/>
    </w:pPr>
    <w:rPr>
      <w:rFonts w:ascii="Cambria" w:hAnsi="Cambria"/>
      <w:b/>
      <w:bCs/>
      <w:color w:val="365F91"/>
      <w:sz w:val="24"/>
      <w:szCs w:val="24"/>
    </w:rPr>
  </w:style>
  <w:style w:type="paragraph" w:styleId="Heading2">
    <w:name w:val="heading 2"/>
    <w:basedOn w:val="Normal"/>
    <w:next w:val="Normal"/>
    <w:link w:val="Heading2Char"/>
    <w:uiPriority w:val="99"/>
    <w:qFormat/>
    <w:rsid w:val="0018232D"/>
    <w:pPr>
      <w:numPr>
        <w:ilvl w:val="1"/>
        <w:numId w:val="2"/>
      </w:numPr>
      <w:pBdr>
        <w:bottom w:val="single" w:sz="4" w:space="1" w:color="auto"/>
      </w:pBdr>
      <w:spacing w:before="200" w:after="0"/>
      <w:outlineLvl w:val="1"/>
    </w:pPr>
    <w:rPr>
      <w:rFonts w:ascii="Tw Cen MT Condensed" w:hAnsi="Tw Cen MT Condensed"/>
      <w:b/>
      <w:bCs/>
      <w:color w:val="000000"/>
      <w:sz w:val="28"/>
      <w:szCs w:val="28"/>
    </w:rPr>
  </w:style>
  <w:style w:type="paragraph" w:styleId="Heading3">
    <w:name w:val="heading 3"/>
    <w:basedOn w:val="Normal"/>
    <w:next w:val="Normal"/>
    <w:link w:val="Heading3Char"/>
    <w:uiPriority w:val="99"/>
    <w:qFormat/>
    <w:rsid w:val="0018232D"/>
    <w:pPr>
      <w:numPr>
        <w:ilvl w:val="2"/>
        <w:numId w:val="2"/>
      </w:numPr>
      <w:pBdr>
        <w:bottom w:val="dotted" w:sz="4" w:space="1" w:color="auto"/>
      </w:pBdr>
      <w:spacing w:before="200" w:after="0" w:line="271" w:lineRule="auto"/>
      <w:outlineLvl w:val="2"/>
    </w:pPr>
    <w:rPr>
      <w:rFonts w:ascii="Trebuchet MS" w:hAnsi="Trebuchet MS"/>
      <w:b/>
      <w:bCs/>
      <w:i/>
      <w:color w:val="5959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232D"/>
    <w:rPr>
      <w:rFonts w:ascii="Cambria" w:eastAsia="Times New Roman" w:hAnsi="Cambria" w:cs="Times New Roman"/>
      <w:b/>
      <w:bCs/>
      <w:color w:val="365F91"/>
      <w:sz w:val="24"/>
      <w:szCs w:val="24"/>
      <w:shd w:val="clear" w:color="auto" w:fill="F2F2F2"/>
      <w:lang w:val="en-US"/>
    </w:rPr>
  </w:style>
  <w:style w:type="character" w:customStyle="1" w:styleId="Heading2Char">
    <w:name w:val="Heading 2 Char"/>
    <w:basedOn w:val="DefaultParagraphFont"/>
    <w:link w:val="Heading2"/>
    <w:uiPriority w:val="99"/>
    <w:rsid w:val="0018232D"/>
    <w:rPr>
      <w:rFonts w:ascii="Tw Cen MT Condensed" w:eastAsia="Times New Roman" w:hAnsi="Tw Cen MT Condensed" w:cs="Times New Roman"/>
      <w:b/>
      <w:bCs/>
      <w:color w:val="000000"/>
      <w:sz w:val="28"/>
      <w:szCs w:val="28"/>
      <w:lang w:val="en-US"/>
    </w:rPr>
  </w:style>
  <w:style w:type="character" w:customStyle="1" w:styleId="Heading3Char">
    <w:name w:val="Heading 3 Char"/>
    <w:basedOn w:val="DefaultParagraphFont"/>
    <w:link w:val="Heading3"/>
    <w:uiPriority w:val="99"/>
    <w:rsid w:val="0018232D"/>
    <w:rPr>
      <w:rFonts w:ascii="Trebuchet MS" w:eastAsia="Times New Roman" w:hAnsi="Trebuchet MS" w:cs="Times New Roman"/>
      <w:b/>
      <w:bCs/>
      <w:i/>
      <w:color w:val="595959"/>
      <w:sz w:val="20"/>
      <w:szCs w:val="20"/>
      <w:lang w:val="en-US"/>
    </w:rPr>
  </w:style>
  <w:style w:type="paragraph" w:styleId="Header">
    <w:name w:val="header"/>
    <w:basedOn w:val="Normal"/>
    <w:link w:val="HeaderChar"/>
    <w:uiPriority w:val="99"/>
    <w:semiHidden/>
    <w:rsid w:val="0018232D"/>
    <w:pPr>
      <w:tabs>
        <w:tab w:val="center" w:pos="4536"/>
        <w:tab w:val="right" w:pos="9072"/>
      </w:tabs>
    </w:pPr>
  </w:style>
  <w:style w:type="character" w:customStyle="1" w:styleId="HeaderChar">
    <w:name w:val="Header Char"/>
    <w:basedOn w:val="DefaultParagraphFont"/>
    <w:link w:val="Header"/>
    <w:uiPriority w:val="99"/>
    <w:semiHidden/>
    <w:rsid w:val="0018232D"/>
    <w:rPr>
      <w:rFonts w:ascii="Calibri" w:eastAsia="Times New Roman" w:hAnsi="Calibri" w:cs="Times New Roman"/>
      <w:lang w:val="en-US"/>
    </w:rPr>
  </w:style>
  <w:style w:type="paragraph" w:customStyle="1" w:styleId="dmcFlietext">
    <w:name w:val="dmc Fließtext"/>
    <w:basedOn w:val="Normal"/>
    <w:link w:val="dmcFlietextChar"/>
    <w:rsid w:val="0018232D"/>
    <w:pPr>
      <w:spacing w:after="120"/>
      <w:ind w:left="851"/>
    </w:pPr>
  </w:style>
  <w:style w:type="paragraph" w:styleId="Footer">
    <w:name w:val="footer"/>
    <w:basedOn w:val="Normal"/>
    <w:link w:val="FooterChar"/>
    <w:uiPriority w:val="99"/>
    <w:semiHidden/>
    <w:rsid w:val="0018232D"/>
    <w:pPr>
      <w:tabs>
        <w:tab w:val="center" w:pos="4536"/>
        <w:tab w:val="right" w:pos="9072"/>
      </w:tabs>
    </w:pPr>
    <w:rPr>
      <w:sz w:val="14"/>
    </w:rPr>
  </w:style>
  <w:style w:type="character" w:customStyle="1" w:styleId="FooterChar">
    <w:name w:val="Footer Char"/>
    <w:basedOn w:val="DefaultParagraphFont"/>
    <w:link w:val="Footer"/>
    <w:uiPriority w:val="99"/>
    <w:semiHidden/>
    <w:rsid w:val="0018232D"/>
    <w:rPr>
      <w:rFonts w:ascii="Calibri" w:eastAsia="Times New Roman" w:hAnsi="Calibri" w:cs="Times New Roman"/>
      <w:sz w:val="14"/>
      <w:lang w:val="en-US"/>
    </w:rPr>
  </w:style>
  <w:style w:type="paragraph" w:customStyle="1" w:styleId="dmcNummerierung">
    <w:name w:val="dmc Nummerierung"/>
    <w:basedOn w:val="dmcAufzhlung"/>
    <w:uiPriority w:val="99"/>
    <w:rsid w:val="0018232D"/>
    <w:pPr>
      <w:tabs>
        <w:tab w:val="num" w:pos="1208"/>
      </w:tabs>
      <w:ind w:left="1208" w:hanging="358"/>
    </w:pPr>
  </w:style>
  <w:style w:type="paragraph" w:customStyle="1" w:styleId="dmcAufzhlung">
    <w:name w:val="dmc Aufzählung"/>
    <w:basedOn w:val="dmcFlietext"/>
    <w:uiPriority w:val="99"/>
    <w:rsid w:val="0018232D"/>
    <w:pPr>
      <w:numPr>
        <w:numId w:val="1"/>
      </w:numPr>
      <w:tabs>
        <w:tab w:val="clear" w:pos="1494"/>
        <w:tab w:val="num" w:pos="360"/>
      </w:tabs>
      <w:ind w:left="851" w:firstLine="0"/>
    </w:pPr>
  </w:style>
  <w:style w:type="paragraph" w:styleId="TOC1">
    <w:name w:val="toc 1"/>
    <w:basedOn w:val="dmcFlietext"/>
    <w:next w:val="Normal"/>
    <w:autoRedefine/>
    <w:uiPriority w:val="39"/>
    <w:rsid w:val="0018232D"/>
    <w:pPr>
      <w:tabs>
        <w:tab w:val="left" w:pos="1702"/>
        <w:tab w:val="right" w:leader="dot" w:pos="9630"/>
      </w:tabs>
      <w:spacing w:before="120" w:after="0"/>
      <w:ind w:left="1702" w:hanging="851"/>
    </w:pPr>
    <w:rPr>
      <w:noProof/>
    </w:rPr>
  </w:style>
  <w:style w:type="character" w:styleId="Hyperlink">
    <w:name w:val="Hyperlink"/>
    <w:uiPriority w:val="99"/>
    <w:rsid w:val="0018232D"/>
    <w:rPr>
      <w:rFonts w:cs="Times New Roman"/>
      <w:color w:val="0000FF"/>
      <w:u w:val="single"/>
    </w:rPr>
  </w:style>
  <w:style w:type="paragraph" w:styleId="BodyText">
    <w:name w:val="Body Text"/>
    <w:basedOn w:val="Normal"/>
    <w:link w:val="BodyTextChar"/>
    <w:uiPriority w:val="99"/>
    <w:semiHidden/>
    <w:rsid w:val="0018232D"/>
    <w:pPr>
      <w:spacing w:line="240" w:lineRule="auto"/>
      <w:jc w:val="both"/>
    </w:pPr>
    <w:rPr>
      <w:rFonts w:ascii="Times New Roman" w:hAnsi="Times New Roman"/>
    </w:rPr>
  </w:style>
  <w:style w:type="character" w:customStyle="1" w:styleId="BodyTextChar">
    <w:name w:val="Body Text Char"/>
    <w:basedOn w:val="DefaultParagraphFont"/>
    <w:link w:val="BodyText"/>
    <w:uiPriority w:val="99"/>
    <w:semiHidden/>
    <w:rsid w:val="0018232D"/>
    <w:rPr>
      <w:rFonts w:ascii="Times New Roman" w:eastAsia="Times New Roman" w:hAnsi="Times New Roman" w:cs="Times New Roman"/>
      <w:lang w:val="en-US"/>
    </w:rPr>
  </w:style>
  <w:style w:type="paragraph" w:styleId="TOC2">
    <w:name w:val="toc 2"/>
    <w:basedOn w:val="TOC1"/>
    <w:next w:val="Normal"/>
    <w:uiPriority w:val="39"/>
    <w:rsid w:val="0018232D"/>
    <w:pPr>
      <w:spacing w:before="0"/>
    </w:pPr>
  </w:style>
  <w:style w:type="character" w:styleId="PageNumber">
    <w:name w:val="page number"/>
    <w:uiPriority w:val="99"/>
    <w:semiHidden/>
    <w:rsid w:val="0018232D"/>
    <w:rPr>
      <w:rFonts w:cs="Times New Roman"/>
    </w:rPr>
  </w:style>
  <w:style w:type="paragraph" w:customStyle="1" w:styleId="Standard1">
    <w:name w:val="Standard1"/>
    <w:basedOn w:val="dmcFlietext"/>
    <w:link w:val="StandardChar"/>
    <w:rsid w:val="0018232D"/>
    <w:pPr>
      <w:spacing w:line="360" w:lineRule="auto"/>
      <w:ind w:left="0"/>
    </w:pPr>
    <w:rPr>
      <w:rFonts w:ascii="Trebuchet MS" w:hAnsi="Trebuchet MS"/>
      <w:sz w:val="20"/>
      <w:szCs w:val="20"/>
    </w:rPr>
  </w:style>
  <w:style w:type="character" w:customStyle="1" w:styleId="dmcFlietextChar">
    <w:name w:val="dmc Fließtext Char"/>
    <w:link w:val="dmcFlietext"/>
    <w:locked/>
    <w:rsid w:val="0018232D"/>
    <w:rPr>
      <w:rFonts w:ascii="Calibri" w:eastAsia="Times New Roman" w:hAnsi="Calibri" w:cs="Times New Roman"/>
      <w:lang w:val="en-US"/>
    </w:rPr>
  </w:style>
  <w:style w:type="character" w:customStyle="1" w:styleId="StandardChar">
    <w:name w:val="Standard Char"/>
    <w:link w:val="Standard1"/>
    <w:locked/>
    <w:rsid w:val="0018232D"/>
    <w:rPr>
      <w:rFonts w:ascii="Trebuchet MS" w:eastAsia="Times New Roman" w:hAnsi="Trebuchet MS" w:cs="Times New Roman"/>
      <w:sz w:val="20"/>
      <w:szCs w:val="20"/>
      <w:lang w:val="en-US"/>
    </w:rPr>
  </w:style>
  <w:style w:type="paragraph" w:styleId="Title">
    <w:name w:val="Title"/>
    <w:basedOn w:val="Normal"/>
    <w:next w:val="Normal"/>
    <w:link w:val="TitleChar"/>
    <w:uiPriority w:val="99"/>
    <w:qFormat/>
    <w:rsid w:val="001823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rsid w:val="0018232D"/>
    <w:rPr>
      <w:rFonts w:ascii="Cambria" w:eastAsia="Times New Roman" w:hAnsi="Cambria" w:cs="Times New Roman"/>
      <w:spacing w:val="5"/>
      <w:sz w:val="52"/>
      <w:szCs w:val="52"/>
      <w:lang w:val="en-US"/>
    </w:rPr>
  </w:style>
  <w:style w:type="paragraph" w:styleId="ListParagraph">
    <w:name w:val="List Paragraph"/>
    <w:basedOn w:val="Normal"/>
    <w:uiPriority w:val="99"/>
    <w:qFormat/>
    <w:rsid w:val="0018232D"/>
    <w:pPr>
      <w:ind w:left="720"/>
      <w:contextualSpacing/>
    </w:pPr>
  </w:style>
  <w:style w:type="character" w:styleId="SubtleEmphasis">
    <w:name w:val="Subtle Emphasis"/>
    <w:uiPriority w:val="99"/>
    <w:qFormat/>
    <w:rsid w:val="0018232D"/>
    <w:rPr>
      <w:i/>
    </w:rPr>
  </w:style>
  <w:style w:type="paragraph" w:styleId="TOCHeading">
    <w:name w:val="TOC Heading"/>
    <w:basedOn w:val="Heading1"/>
    <w:next w:val="Normal"/>
    <w:uiPriority w:val="39"/>
    <w:qFormat/>
    <w:rsid w:val="0018232D"/>
    <w:pPr>
      <w:outlineLvl w:val="9"/>
    </w:pPr>
  </w:style>
  <w:style w:type="paragraph" w:customStyle="1" w:styleId="Version">
    <w:name w:val="Version"/>
    <w:basedOn w:val="Title"/>
    <w:uiPriority w:val="99"/>
    <w:rsid w:val="0018232D"/>
    <w:pPr>
      <w:keepNext/>
      <w:pBdr>
        <w:bottom w:val="none" w:sz="0" w:space="0" w:color="auto"/>
      </w:pBdr>
      <w:spacing w:before="480" w:after="240"/>
      <w:jc w:val="right"/>
    </w:pPr>
    <w:rPr>
      <w:rFonts w:ascii="Arial Narrow" w:hAnsi="Arial Narrow"/>
      <w:b/>
      <w:i/>
      <w:iCs/>
      <w:sz w:val="24"/>
      <w:szCs w:val="20"/>
    </w:rPr>
  </w:style>
  <w:style w:type="character" w:customStyle="1" w:styleId="hps">
    <w:name w:val="hps"/>
    <w:uiPriority w:val="99"/>
    <w:rsid w:val="0018232D"/>
    <w:rPr>
      <w:rFonts w:cs="Times New Roman"/>
    </w:rPr>
  </w:style>
  <w:style w:type="paragraph" w:styleId="BalloonText">
    <w:name w:val="Balloon Text"/>
    <w:basedOn w:val="Normal"/>
    <w:link w:val="BalloonTextChar"/>
    <w:uiPriority w:val="99"/>
    <w:semiHidden/>
    <w:unhideWhenUsed/>
    <w:rsid w:val="00182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2D"/>
    <w:rPr>
      <w:rFonts w:ascii="Tahoma" w:eastAsia="Times New Roman" w:hAnsi="Tahoma" w:cs="Tahoma"/>
      <w:sz w:val="16"/>
      <w:szCs w:val="16"/>
      <w:lang w:val="en-US"/>
    </w:rPr>
  </w:style>
  <w:style w:type="paragraph" w:styleId="NormalWeb">
    <w:name w:val="Normal (Web)"/>
    <w:basedOn w:val="Normal"/>
    <w:uiPriority w:val="99"/>
    <w:semiHidden/>
    <w:unhideWhenUsed/>
    <w:rsid w:val="00844FFD"/>
    <w:pPr>
      <w:spacing w:before="100" w:beforeAutospacing="1" w:after="100" w:afterAutospacing="1" w:line="240" w:lineRule="auto"/>
    </w:pPr>
    <w:rPr>
      <w:rFonts w:ascii="Times New Roman" w:hAnsi="Times New Roman"/>
      <w:sz w:val="24"/>
      <w:szCs w:val="24"/>
      <w:lang w:val="ru-RU" w:eastAsia="ru-RU"/>
    </w:rPr>
  </w:style>
  <w:style w:type="paragraph" w:customStyle="1" w:styleId="western">
    <w:name w:val="western"/>
    <w:basedOn w:val="Normal"/>
    <w:rsid w:val="00844FFD"/>
    <w:pPr>
      <w:spacing w:before="100" w:beforeAutospacing="1" w:after="100" w:afterAutospacing="1" w:line="240" w:lineRule="auto"/>
    </w:pPr>
    <w:rPr>
      <w:rFonts w:ascii="Times New Roman" w:hAnsi="Times New Roman"/>
      <w:sz w:val="24"/>
      <w:szCs w:val="24"/>
      <w:lang w:val="ru-RU" w:eastAsia="ru-RU"/>
    </w:rPr>
  </w:style>
  <w:style w:type="paragraph" w:customStyle="1" w:styleId="1">
    <w:name w:val="Абзац списка1"/>
    <w:basedOn w:val="Normal"/>
    <w:rsid w:val="00084D14"/>
    <w:pPr>
      <w:ind w:left="720"/>
      <w:contextualSpacing/>
    </w:pPr>
    <w:rPr>
      <w:lang w:val="ru-RU" w:eastAsia="ru-RU"/>
    </w:rPr>
  </w:style>
  <w:style w:type="paragraph" w:customStyle="1" w:styleId="2">
    <w:name w:val="Абзац списка2"/>
    <w:basedOn w:val="Normal"/>
    <w:rsid w:val="00AB7D32"/>
    <w:pPr>
      <w:ind w:left="720"/>
      <w:contextualSpacing/>
    </w:pPr>
    <w:rPr>
      <w:lang w:val="ru-RU" w:eastAsia="ru-RU"/>
    </w:rPr>
  </w:style>
  <w:style w:type="character" w:customStyle="1" w:styleId="10">
    <w:name w:val="Слабое выделение1"/>
    <w:rsid w:val="006B0F5C"/>
    <w:rPr>
      <w:i/>
      <w:iCs w:val="0"/>
    </w:rPr>
  </w:style>
  <w:style w:type="table" w:customStyle="1" w:styleId="TableNormal1">
    <w:name w:val="Table Normal1"/>
    <w:semiHidden/>
    <w:rsid w:val="002946CA"/>
    <w:pPr>
      <w:spacing w:after="0" w:line="240" w:lineRule="auto"/>
    </w:pPr>
    <w:rPr>
      <w:rFonts w:ascii="Times New Roman" w:eastAsia="Times New Roman" w:hAnsi="Times New Roman" w:cs="Times New Roman"/>
      <w:sz w:val="20"/>
      <w:szCs w:val="20"/>
      <w:lang w:eastAsia="ru-RU"/>
    </w:rPr>
    <w:tblPr>
      <w:tblCellMar>
        <w:top w:w="0" w:type="dxa"/>
        <w:left w:w="108" w:type="dxa"/>
        <w:bottom w:w="0" w:type="dxa"/>
        <w:right w:w="108" w:type="dxa"/>
      </w:tblCellMar>
    </w:tblPr>
  </w:style>
  <w:style w:type="character" w:customStyle="1" w:styleId="apple-tab-span">
    <w:name w:val="apple-tab-span"/>
    <w:basedOn w:val="DefaultParagraphFont"/>
    <w:rsid w:val="005B0F67"/>
  </w:style>
  <w:style w:type="character" w:styleId="CommentReference">
    <w:name w:val="annotation reference"/>
    <w:basedOn w:val="DefaultParagraphFont"/>
    <w:uiPriority w:val="99"/>
    <w:semiHidden/>
    <w:unhideWhenUsed/>
    <w:rsid w:val="00717829"/>
    <w:rPr>
      <w:sz w:val="16"/>
      <w:szCs w:val="16"/>
    </w:rPr>
  </w:style>
  <w:style w:type="paragraph" w:styleId="CommentText">
    <w:name w:val="annotation text"/>
    <w:basedOn w:val="Normal"/>
    <w:link w:val="CommentTextChar"/>
    <w:uiPriority w:val="99"/>
    <w:unhideWhenUsed/>
    <w:rsid w:val="00717829"/>
    <w:pPr>
      <w:spacing w:line="240" w:lineRule="auto"/>
    </w:pPr>
    <w:rPr>
      <w:sz w:val="20"/>
      <w:szCs w:val="20"/>
    </w:rPr>
  </w:style>
  <w:style w:type="character" w:customStyle="1" w:styleId="CommentTextChar">
    <w:name w:val="Comment Text Char"/>
    <w:basedOn w:val="DefaultParagraphFont"/>
    <w:link w:val="CommentText"/>
    <w:uiPriority w:val="99"/>
    <w:rsid w:val="00717829"/>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17829"/>
    <w:rPr>
      <w:b/>
      <w:bCs/>
    </w:rPr>
  </w:style>
  <w:style w:type="character" w:customStyle="1" w:styleId="CommentSubjectChar">
    <w:name w:val="Comment Subject Char"/>
    <w:basedOn w:val="CommentTextChar"/>
    <w:link w:val="CommentSubject"/>
    <w:uiPriority w:val="99"/>
    <w:semiHidden/>
    <w:rsid w:val="00717829"/>
    <w:rPr>
      <w:rFonts w:ascii="Calibri" w:eastAsia="Times New Roman" w:hAnsi="Calibri" w:cs="Times New Roman"/>
      <w:b/>
      <w:bCs/>
      <w:sz w:val="20"/>
      <w:szCs w:val="20"/>
      <w:lang w:val="en-US"/>
    </w:rPr>
  </w:style>
  <w:style w:type="character" w:customStyle="1" w:styleId="apple-converted-space">
    <w:name w:val="apple-converted-space"/>
    <w:basedOn w:val="DefaultParagraphFont"/>
    <w:rsid w:val="00E718CA"/>
  </w:style>
  <w:style w:type="character" w:customStyle="1" w:styleId="il">
    <w:name w:val="il"/>
    <w:basedOn w:val="DefaultParagraphFont"/>
    <w:rsid w:val="00E718CA"/>
  </w:style>
  <w:style w:type="character" w:styleId="Emphasis">
    <w:name w:val="Emphasis"/>
    <w:basedOn w:val="DefaultParagraphFont"/>
    <w:uiPriority w:val="20"/>
    <w:qFormat/>
    <w:rsid w:val="00E718CA"/>
    <w:rPr>
      <w:i/>
      <w:iCs/>
    </w:rPr>
  </w:style>
  <w:style w:type="paragraph" w:styleId="Revision">
    <w:name w:val="Revision"/>
    <w:hidden/>
    <w:uiPriority w:val="99"/>
    <w:semiHidden/>
    <w:rsid w:val="009407C8"/>
    <w:pPr>
      <w:spacing w:after="0" w:line="240" w:lineRule="auto"/>
    </w:pPr>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32D"/>
    <w:rPr>
      <w:rFonts w:ascii="Calibri" w:eastAsia="Times New Roman" w:hAnsi="Calibri" w:cs="Times New Roman"/>
      <w:lang w:val="en-US"/>
    </w:rPr>
  </w:style>
  <w:style w:type="paragraph" w:styleId="Heading1">
    <w:name w:val="heading 1"/>
    <w:basedOn w:val="Normal"/>
    <w:next w:val="Normal"/>
    <w:link w:val="Heading1Char"/>
    <w:uiPriority w:val="99"/>
    <w:qFormat/>
    <w:rsid w:val="0018232D"/>
    <w:pPr>
      <w:pBdr>
        <w:top w:val="dotted" w:sz="4" w:space="3" w:color="auto"/>
        <w:left w:val="dotted" w:sz="4" w:space="4" w:color="auto"/>
        <w:bottom w:val="dotted" w:sz="4" w:space="2" w:color="auto"/>
        <w:right w:val="dotted" w:sz="4" w:space="4" w:color="auto"/>
      </w:pBdr>
      <w:shd w:val="clear" w:color="auto" w:fill="F2F2F2"/>
      <w:spacing w:before="480" w:after="0"/>
      <w:ind w:left="720" w:hanging="360"/>
      <w:contextualSpacing/>
      <w:outlineLvl w:val="0"/>
    </w:pPr>
    <w:rPr>
      <w:rFonts w:ascii="Cambria" w:hAnsi="Cambria"/>
      <w:b/>
      <w:bCs/>
      <w:color w:val="365F91"/>
      <w:sz w:val="24"/>
      <w:szCs w:val="24"/>
    </w:rPr>
  </w:style>
  <w:style w:type="paragraph" w:styleId="Heading2">
    <w:name w:val="heading 2"/>
    <w:basedOn w:val="Normal"/>
    <w:next w:val="Normal"/>
    <w:link w:val="Heading2Char"/>
    <w:uiPriority w:val="99"/>
    <w:qFormat/>
    <w:rsid w:val="0018232D"/>
    <w:pPr>
      <w:pBdr>
        <w:bottom w:val="single" w:sz="4" w:space="1" w:color="auto"/>
      </w:pBdr>
      <w:spacing w:before="200" w:after="0"/>
      <w:ind w:left="1800" w:hanging="720"/>
      <w:outlineLvl w:val="1"/>
    </w:pPr>
    <w:rPr>
      <w:rFonts w:ascii="Tw Cen MT Condensed" w:hAnsi="Tw Cen MT Condensed"/>
      <w:b/>
      <w:bCs/>
      <w:color w:val="000000"/>
      <w:sz w:val="28"/>
      <w:szCs w:val="28"/>
    </w:rPr>
  </w:style>
  <w:style w:type="paragraph" w:styleId="Heading3">
    <w:name w:val="heading 3"/>
    <w:basedOn w:val="Normal"/>
    <w:next w:val="Normal"/>
    <w:link w:val="Heading3Char"/>
    <w:uiPriority w:val="99"/>
    <w:qFormat/>
    <w:rsid w:val="0018232D"/>
    <w:pPr>
      <w:pBdr>
        <w:bottom w:val="dotted" w:sz="4" w:space="1" w:color="auto"/>
      </w:pBdr>
      <w:spacing w:before="200" w:after="0" w:line="271" w:lineRule="auto"/>
      <w:ind w:left="2160" w:hanging="720"/>
      <w:outlineLvl w:val="2"/>
    </w:pPr>
    <w:rPr>
      <w:rFonts w:ascii="Trebuchet MS" w:hAnsi="Trebuchet MS"/>
      <w:b/>
      <w:bCs/>
      <w:i/>
      <w:color w:val="5959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8232D"/>
    <w:rPr>
      <w:rFonts w:ascii="Cambria" w:eastAsia="Times New Roman" w:hAnsi="Cambria" w:cs="Times New Roman"/>
      <w:b/>
      <w:bCs/>
      <w:color w:val="365F91"/>
      <w:sz w:val="24"/>
      <w:szCs w:val="24"/>
      <w:shd w:val="clear" w:color="auto" w:fill="F2F2F2"/>
      <w:lang w:val="en-US"/>
    </w:rPr>
  </w:style>
  <w:style w:type="character" w:customStyle="1" w:styleId="Heading2Char">
    <w:name w:val="Heading 2 Char"/>
    <w:basedOn w:val="DefaultParagraphFont"/>
    <w:link w:val="Heading2"/>
    <w:uiPriority w:val="99"/>
    <w:rsid w:val="0018232D"/>
    <w:rPr>
      <w:rFonts w:ascii="Tw Cen MT Condensed" w:eastAsia="Times New Roman" w:hAnsi="Tw Cen MT Condensed" w:cs="Times New Roman"/>
      <w:b/>
      <w:bCs/>
      <w:color w:val="000000"/>
      <w:sz w:val="28"/>
      <w:szCs w:val="28"/>
      <w:lang w:val="en-US"/>
    </w:rPr>
  </w:style>
  <w:style w:type="character" w:customStyle="1" w:styleId="Heading3Char">
    <w:name w:val="Heading 3 Char"/>
    <w:basedOn w:val="DefaultParagraphFont"/>
    <w:link w:val="Heading3"/>
    <w:uiPriority w:val="99"/>
    <w:rsid w:val="0018232D"/>
    <w:rPr>
      <w:rFonts w:ascii="Trebuchet MS" w:eastAsia="Times New Roman" w:hAnsi="Trebuchet MS" w:cs="Times New Roman"/>
      <w:b/>
      <w:bCs/>
      <w:i/>
      <w:color w:val="595959"/>
      <w:sz w:val="20"/>
      <w:szCs w:val="20"/>
      <w:lang w:val="en-US"/>
    </w:rPr>
  </w:style>
  <w:style w:type="paragraph" w:styleId="Header">
    <w:name w:val="header"/>
    <w:basedOn w:val="Normal"/>
    <w:link w:val="HeaderChar"/>
    <w:uiPriority w:val="99"/>
    <w:semiHidden/>
    <w:rsid w:val="0018232D"/>
    <w:pPr>
      <w:tabs>
        <w:tab w:val="center" w:pos="4536"/>
        <w:tab w:val="right" w:pos="9072"/>
      </w:tabs>
    </w:pPr>
  </w:style>
  <w:style w:type="character" w:customStyle="1" w:styleId="HeaderChar">
    <w:name w:val="Header Char"/>
    <w:basedOn w:val="DefaultParagraphFont"/>
    <w:link w:val="Header"/>
    <w:uiPriority w:val="99"/>
    <w:semiHidden/>
    <w:rsid w:val="0018232D"/>
    <w:rPr>
      <w:rFonts w:ascii="Calibri" w:eastAsia="Times New Roman" w:hAnsi="Calibri" w:cs="Times New Roman"/>
      <w:lang w:val="en-US"/>
    </w:rPr>
  </w:style>
  <w:style w:type="paragraph" w:customStyle="1" w:styleId="dmcFlietext">
    <w:name w:val="dmc Fließtext"/>
    <w:basedOn w:val="Normal"/>
    <w:link w:val="dmcFlietextChar"/>
    <w:rsid w:val="0018232D"/>
    <w:pPr>
      <w:spacing w:after="120"/>
      <w:ind w:left="851"/>
    </w:pPr>
  </w:style>
  <w:style w:type="paragraph" w:styleId="Footer">
    <w:name w:val="footer"/>
    <w:basedOn w:val="Normal"/>
    <w:link w:val="FooterChar"/>
    <w:uiPriority w:val="99"/>
    <w:semiHidden/>
    <w:rsid w:val="0018232D"/>
    <w:pPr>
      <w:tabs>
        <w:tab w:val="center" w:pos="4536"/>
        <w:tab w:val="right" w:pos="9072"/>
      </w:tabs>
    </w:pPr>
    <w:rPr>
      <w:sz w:val="14"/>
    </w:rPr>
  </w:style>
  <w:style w:type="character" w:customStyle="1" w:styleId="FooterChar">
    <w:name w:val="Footer Char"/>
    <w:basedOn w:val="DefaultParagraphFont"/>
    <w:link w:val="Footer"/>
    <w:uiPriority w:val="99"/>
    <w:semiHidden/>
    <w:rsid w:val="0018232D"/>
    <w:rPr>
      <w:rFonts w:ascii="Calibri" w:eastAsia="Times New Roman" w:hAnsi="Calibri" w:cs="Times New Roman"/>
      <w:sz w:val="14"/>
      <w:lang w:val="en-US"/>
    </w:rPr>
  </w:style>
  <w:style w:type="paragraph" w:customStyle="1" w:styleId="dmcNummerierung">
    <w:name w:val="dmc Nummerierung"/>
    <w:basedOn w:val="dmcAufzhlung"/>
    <w:uiPriority w:val="99"/>
    <w:rsid w:val="0018232D"/>
    <w:pPr>
      <w:tabs>
        <w:tab w:val="num" w:pos="1208"/>
      </w:tabs>
      <w:ind w:left="1208" w:hanging="358"/>
    </w:pPr>
  </w:style>
  <w:style w:type="paragraph" w:customStyle="1" w:styleId="dmcAufzhlung">
    <w:name w:val="dmc Aufzählung"/>
    <w:basedOn w:val="dmcFlietext"/>
    <w:uiPriority w:val="99"/>
    <w:rsid w:val="0018232D"/>
    <w:pPr>
      <w:numPr>
        <w:numId w:val="1"/>
      </w:numPr>
      <w:tabs>
        <w:tab w:val="clear" w:pos="1494"/>
        <w:tab w:val="num" w:pos="360"/>
      </w:tabs>
      <w:ind w:left="851" w:firstLine="0"/>
    </w:pPr>
  </w:style>
  <w:style w:type="paragraph" w:styleId="TOC1">
    <w:name w:val="toc 1"/>
    <w:basedOn w:val="dmcFlietext"/>
    <w:next w:val="Normal"/>
    <w:autoRedefine/>
    <w:uiPriority w:val="39"/>
    <w:rsid w:val="0018232D"/>
    <w:pPr>
      <w:tabs>
        <w:tab w:val="left" w:pos="1702"/>
        <w:tab w:val="right" w:leader="dot" w:pos="9630"/>
      </w:tabs>
      <w:spacing w:before="120" w:after="0"/>
      <w:ind w:left="1702" w:hanging="851"/>
    </w:pPr>
    <w:rPr>
      <w:noProof/>
    </w:rPr>
  </w:style>
  <w:style w:type="character" w:styleId="Hyperlink">
    <w:name w:val="Hyperlink"/>
    <w:uiPriority w:val="99"/>
    <w:rsid w:val="0018232D"/>
    <w:rPr>
      <w:rFonts w:cs="Times New Roman"/>
      <w:color w:val="0000FF"/>
      <w:u w:val="single"/>
    </w:rPr>
  </w:style>
  <w:style w:type="paragraph" w:styleId="BodyText">
    <w:name w:val="Body Text"/>
    <w:basedOn w:val="Normal"/>
    <w:link w:val="BodyTextChar"/>
    <w:uiPriority w:val="99"/>
    <w:semiHidden/>
    <w:rsid w:val="0018232D"/>
    <w:pPr>
      <w:spacing w:line="240" w:lineRule="auto"/>
      <w:jc w:val="both"/>
    </w:pPr>
    <w:rPr>
      <w:rFonts w:ascii="Times New Roman" w:hAnsi="Times New Roman"/>
    </w:rPr>
  </w:style>
  <w:style w:type="character" w:customStyle="1" w:styleId="BodyTextChar">
    <w:name w:val="Body Text Char"/>
    <w:basedOn w:val="DefaultParagraphFont"/>
    <w:link w:val="BodyText"/>
    <w:uiPriority w:val="99"/>
    <w:semiHidden/>
    <w:rsid w:val="0018232D"/>
    <w:rPr>
      <w:rFonts w:ascii="Times New Roman" w:eastAsia="Times New Roman" w:hAnsi="Times New Roman" w:cs="Times New Roman"/>
      <w:lang w:val="en-US"/>
    </w:rPr>
  </w:style>
  <w:style w:type="paragraph" w:styleId="TOC2">
    <w:name w:val="toc 2"/>
    <w:basedOn w:val="TOC1"/>
    <w:next w:val="Normal"/>
    <w:uiPriority w:val="39"/>
    <w:rsid w:val="0018232D"/>
    <w:pPr>
      <w:spacing w:before="0"/>
    </w:pPr>
  </w:style>
  <w:style w:type="character" w:styleId="PageNumber">
    <w:name w:val="page number"/>
    <w:uiPriority w:val="99"/>
    <w:semiHidden/>
    <w:rsid w:val="0018232D"/>
    <w:rPr>
      <w:rFonts w:cs="Times New Roman"/>
    </w:rPr>
  </w:style>
  <w:style w:type="paragraph" w:customStyle="1" w:styleId="Standard1">
    <w:name w:val="Standard1"/>
    <w:basedOn w:val="dmcFlietext"/>
    <w:link w:val="StandardChar"/>
    <w:rsid w:val="0018232D"/>
    <w:pPr>
      <w:spacing w:line="360" w:lineRule="auto"/>
      <w:ind w:left="0"/>
    </w:pPr>
    <w:rPr>
      <w:rFonts w:ascii="Trebuchet MS" w:hAnsi="Trebuchet MS"/>
      <w:sz w:val="20"/>
      <w:szCs w:val="20"/>
    </w:rPr>
  </w:style>
  <w:style w:type="character" w:customStyle="1" w:styleId="dmcFlietextChar">
    <w:name w:val="dmc Fließtext Char"/>
    <w:link w:val="dmcFlietext"/>
    <w:locked/>
    <w:rsid w:val="0018232D"/>
    <w:rPr>
      <w:rFonts w:ascii="Calibri" w:eastAsia="Times New Roman" w:hAnsi="Calibri" w:cs="Times New Roman"/>
      <w:lang w:val="en-US"/>
    </w:rPr>
  </w:style>
  <w:style w:type="character" w:customStyle="1" w:styleId="StandardChar">
    <w:name w:val="Standard Char"/>
    <w:link w:val="Standard1"/>
    <w:locked/>
    <w:rsid w:val="0018232D"/>
    <w:rPr>
      <w:rFonts w:ascii="Trebuchet MS" w:eastAsia="Times New Roman" w:hAnsi="Trebuchet MS" w:cs="Times New Roman"/>
      <w:sz w:val="20"/>
      <w:szCs w:val="20"/>
      <w:lang w:val="en-US"/>
    </w:rPr>
  </w:style>
  <w:style w:type="paragraph" w:styleId="Title">
    <w:name w:val="Title"/>
    <w:basedOn w:val="Normal"/>
    <w:next w:val="Normal"/>
    <w:link w:val="TitleChar"/>
    <w:uiPriority w:val="99"/>
    <w:qFormat/>
    <w:rsid w:val="001823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rsid w:val="0018232D"/>
    <w:rPr>
      <w:rFonts w:ascii="Cambria" w:eastAsia="Times New Roman" w:hAnsi="Cambria" w:cs="Times New Roman"/>
      <w:spacing w:val="5"/>
      <w:sz w:val="52"/>
      <w:szCs w:val="52"/>
      <w:lang w:val="en-US"/>
    </w:rPr>
  </w:style>
  <w:style w:type="paragraph" w:styleId="ListParagraph">
    <w:name w:val="List Paragraph"/>
    <w:basedOn w:val="Normal"/>
    <w:uiPriority w:val="99"/>
    <w:qFormat/>
    <w:rsid w:val="0018232D"/>
    <w:pPr>
      <w:ind w:left="720"/>
      <w:contextualSpacing/>
    </w:pPr>
  </w:style>
  <w:style w:type="character" w:styleId="SubtleEmphasis">
    <w:name w:val="Subtle Emphasis"/>
    <w:uiPriority w:val="99"/>
    <w:qFormat/>
    <w:rsid w:val="0018232D"/>
    <w:rPr>
      <w:i/>
    </w:rPr>
  </w:style>
  <w:style w:type="paragraph" w:styleId="TOCHeading">
    <w:name w:val="TOC Heading"/>
    <w:basedOn w:val="Heading1"/>
    <w:next w:val="Normal"/>
    <w:uiPriority w:val="39"/>
    <w:qFormat/>
    <w:rsid w:val="0018232D"/>
    <w:pPr>
      <w:outlineLvl w:val="9"/>
    </w:pPr>
  </w:style>
  <w:style w:type="paragraph" w:customStyle="1" w:styleId="Version">
    <w:name w:val="Version"/>
    <w:basedOn w:val="Title"/>
    <w:uiPriority w:val="99"/>
    <w:rsid w:val="0018232D"/>
    <w:pPr>
      <w:keepNext/>
      <w:pBdr>
        <w:bottom w:val="none" w:sz="0" w:space="0" w:color="auto"/>
      </w:pBdr>
      <w:spacing w:before="480" w:after="240"/>
      <w:jc w:val="right"/>
    </w:pPr>
    <w:rPr>
      <w:rFonts w:ascii="Arial Narrow" w:hAnsi="Arial Narrow"/>
      <w:b/>
      <w:i/>
      <w:iCs/>
      <w:sz w:val="24"/>
      <w:szCs w:val="20"/>
    </w:rPr>
  </w:style>
  <w:style w:type="character" w:customStyle="1" w:styleId="hps">
    <w:name w:val="hps"/>
    <w:uiPriority w:val="99"/>
    <w:rsid w:val="0018232D"/>
    <w:rPr>
      <w:rFonts w:cs="Times New Roman"/>
    </w:rPr>
  </w:style>
  <w:style w:type="paragraph" w:styleId="BalloonText">
    <w:name w:val="Balloon Text"/>
    <w:basedOn w:val="Normal"/>
    <w:link w:val="BalloonTextChar"/>
    <w:uiPriority w:val="99"/>
    <w:semiHidden/>
    <w:unhideWhenUsed/>
    <w:rsid w:val="00182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32D"/>
    <w:rPr>
      <w:rFonts w:ascii="Tahoma" w:eastAsia="Times New Roman" w:hAnsi="Tahoma" w:cs="Tahoma"/>
      <w:sz w:val="16"/>
      <w:szCs w:val="16"/>
      <w:lang w:val="en-US"/>
    </w:rPr>
  </w:style>
  <w:style w:type="paragraph" w:styleId="NormalWeb">
    <w:name w:val="Normal (Web)"/>
    <w:basedOn w:val="Normal"/>
    <w:uiPriority w:val="99"/>
    <w:semiHidden/>
    <w:unhideWhenUsed/>
    <w:rsid w:val="00844FFD"/>
    <w:pPr>
      <w:spacing w:before="100" w:beforeAutospacing="1" w:after="100" w:afterAutospacing="1" w:line="240" w:lineRule="auto"/>
    </w:pPr>
    <w:rPr>
      <w:rFonts w:ascii="Times New Roman" w:hAnsi="Times New Roman"/>
      <w:sz w:val="24"/>
      <w:szCs w:val="24"/>
      <w:lang w:val="ru-RU" w:eastAsia="ru-RU"/>
    </w:rPr>
  </w:style>
  <w:style w:type="paragraph" w:customStyle="1" w:styleId="western">
    <w:name w:val="western"/>
    <w:basedOn w:val="Normal"/>
    <w:rsid w:val="00844FFD"/>
    <w:pPr>
      <w:spacing w:before="100" w:beforeAutospacing="1" w:after="100" w:afterAutospacing="1" w:line="240" w:lineRule="auto"/>
    </w:pPr>
    <w:rPr>
      <w:rFonts w:ascii="Times New Roman" w:hAnsi="Times New Roman"/>
      <w:sz w:val="24"/>
      <w:szCs w:val="24"/>
      <w:lang w:val="ru-RU" w:eastAsia="ru-RU"/>
    </w:rPr>
  </w:style>
  <w:style w:type="paragraph" w:customStyle="1" w:styleId="1">
    <w:name w:val="Абзац списка1"/>
    <w:basedOn w:val="Normal"/>
    <w:rsid w:val="00084D14"/>
    <w:pPr>
      <w:ind w:left="720"/>
      <w:contextualSpacing/>
    </w:pPr>
    <w:rPr>
      <w:lang w:val="ru-RU" w:eastAsia="ru-RU"/>
    </w:rPr>
  </w:style>
  <w:style w:type="paragraph" w:customStyle="1" w:styleId="2">
    <w:name w:val="Абзац списка2"/>
    <w:basedOn w:val="Normal"/>
    <w:rsid w:val="00AB7D32"/>
    <w:pPr>
      <w:ind w:left="720"/>
      <w:contextualSpacing/>
    </w:pPr>
    <w:rPr>
      <w:lang w:val="ru-RU" w:eastAsia="ru-RU"/>
    </w:rPr>
  </w:style>
  <w:style w:type="character" w:customStyle="1" w:styleId="10">
    <w:name w:val="Слабое выделение1"/>
    <w:rsid w:val="006B0F5C"/>
    <w:rPr>
      <w:i/>
      <w:iCs w:val="0"/>
    </w:rPr>
  </w:style>
  <w:style w:type="table" w:customStyle="1" w:styleId="TableNormal1">
    <w:name w:val="Table Normal1"/>
    <w:semiHidden/>
    <w:rsid w:val="002946CA"/>
    <w:pPr>
      <w:spacing w:after="0" w:line="240" w:lineRule="auto"/>
    </w:pPr>
    <w:rPr>
      <w:rFonts w:ascii="Times New Roman" w:eastAsia="Times New Roman" w:hAnsi="Times New Roman" w:cs="Times New Roman"/>
      <w:sz w:val="20"/>
      <w:szCs w:val="20"/>
      <w:lang w:eastAsia="ru-RU"/>
    </w:rPr>
    <w:tblPr>
      <w:tblCellMar>
        <w:top w:w="0" w:type="dxa"/>
        <w:left w:w="108" w:type="dxa"/>
        <w:bottom w:w="0" w:type="dxa"/>
        <w:right w:w="108" w:type="dxa"/>
      </w:tblCellMar>
    </w:tblPr>
  </w:style>
  <w:style w:type="character" w:customStyle="1" w:styleId="apple-tab-span">
    <w:name w:val="apple-tab-span"/>
    <w:basedOn w:val="DefaultParagraphFont"/>
    <w:rsid w:val="005B0F67"/>
  </w:style>
  <w:style w:type="character" w:styleId="CommentReference">
    <w:name w:val="annotation reference"/>
    <w:basedOn w:val="DefaultParagraphFont"/>
    <w:uiPriority w:val="99"/>
    <w:semiHidden/>
    <w:unhideWhenUsed/>
    <w:rsid w:val="00717829"/>
    <w:rPr>
      <w:sz w:val="16"/>
      <w:szCs w:val="16"/>
    </w:rPr>
  </w:style>
  <w:style w:type="paragraph" w:styleId="CommentText">
    <w:name w:val="annotation text"/>
    <w:basedOn w:val="Normal"/>
    <w:link w:val="CommentTextChar"/>
    <w:uiPriority w:val="99"/>
    <w:semiHidden/>
    <w:unhideWhenUsed/>
    <w:rsid w:val="00717829"/>
    <w:pPr>
      <w:spacing w:line="240" w:lineRule="auto"/>
    </w:pPr>
    <w:rPr>
      <w:sz w:val="20"/>
      <w:szCs w:val="20"/>
    </w:rPr>
  </w:style>
  <w:style w:type="character" w:customStyle="1" w:styleId="CommentTextChar">
    <w:name w:val="Comment Text Char"/>
    <w:basedOn w:val="DefaultParagraphFont"/>
    <w:link w:val="CommentText"/>
    <w:uiPriority w:val="99"/>
    <w:semiHidden/>
    <w:rsid w:val="00717829"/>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17829"/>
    <w:rPr>
      <w:b/>
      <w:bCs/>
    </w:rPr>
  </w:style>
  <w:style w:type="character" w:customStyle="1" w:styleId="CommentSubjectChar">
    <w:name w:val="Comment Subject Char"/>
    <w:basedOn w:val="CommentTextChar"/>
    <w:link w:val="CommentSubject"/>
    <w:uiPriority w:val="99"/>
    <w:semiHidden/>
    <w:rsid w:val="00717829"/>
    <w:rPr>
      <w:rFonts w:ascii="Calibri" w:eastAsia="Times New Roman"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589">
      <w:bodyDiv w:val="1"/>
      <w:marLeft w:val="0"/>
      <w:marRight w:val="0"/>
      <w:marTop w:val="0"/>
      <w:marBottom w:val="0"/>
      <w:divBdr>
        <w:top w:val="none" w:sz="0" w:space="0" w:color="auto"/>
        <w:left w:val="none" w:sz="0" w:space="0" w:color="auto"/>
        <w:bottom w:val="none" w:sz="0" w:space="0" w:color="auto"/>
        <w:right w:val="none" w:sz="0" w:space="0" w:color="auto"/>
      </w:divBdr>
    </w:div>
    <w:div w:id="32654437">
      <w:bodyDiv w:val="1"/>
      <w:marLeft w:val="0"/>
      <w:marRight w:val="0"/>
      <w:marTop w:val="0"/>
      <w:marBottom w:val="0"/>
      <w:divBdr>
        <w:top w:val="none" w:sz="0" w:space="0" w:color="auto"/>
        <w:left w:val="none" w:sz="0" w:space="0" w:color="auto"/>
        <w:bottom w:val="none" w:sz="0" w:space="0" w:color="auto"/>
        <w:right w:val="none" w:sz="0" w:space="0" w:color="auto"/>
      </w:divBdr>
    </w:div>
    <w:div w:id="102068447">
      <w:bodyDiv w:val="1"/>
      <w:marLeft w:val="0"/>
      <w:marRight w:val="0"/>
      <w:marTop w:val="0"/>
      <w:marBottom w:val="0"/>
      <w:divBdr>
        <w:top w:val="none" w:sz="0" w:space="0" w:color="auto"/>
        <w:left w:val="none" w:sz="0" w:space="0" w:color="auto"/>
        <w:bottom w:val="none" w:sz="0" w:space="0" w:color="auto"/>
        <w:right w:val="none" w:sz="0" w:space="0" w:color="auto"/>
      </w:divBdr>
    </w:div>
    <w:div w:id="346836405">
      <w:bodyDiv w:val="1"/>
      <w:marLeft w:val="0"/>
      <w:marRight w:val="0"/>
      <w:marTop w:val="0"/>
      <w:marBottom w:val="0"/>
      <w:divBdr>
        <w:top w:val="none" w:sz="0" w:space="0" w:color="auto"/>
        <w:left w:val="none" w:sz="0" w:space="0" w:color="auto"/>
        <w:bottom w:val="none" w:sz="0" w:space="0" w:color="auto"/>
        <w:right w:val="none" w:sz="0" w:space="0" w:color="auto"/>
      </w:divBdr>
    </w:div>
    <w:div w:id="356272036">
      <w:bodyDiv w:val="1"/>
      <w:marLeft w:val="0"/>
      <w:marRight w:val="0"/>
      <w:marTop w:val="0"/>
      <w:marBottom w:val="0"/>
      <w:divBdr>
        <w:top w:val="none" w:sz="0" w:space="0" w:color="auto"/>
        <w:left w:val="none" w:sz="0" w:space="0" w:color="auto"/>
        <w:bottom w:val="none" w:sz="0" w:space="0" w:color="auto"/>
        <w:right w:val="none" w:sz="0" w:space="0" w:color="auto"/>
      </w:divBdr>
    </w:div>
    <w:div w:id="379865414">
      <w:bodyDiv w:val="1"/>
      <w:marLeft w:val="0"/>
      <w:marRight w:val="0"/>
      <w:marTop w:val="0"/>
      <w:marBottom w:val="0"/>
      <w:divBdr>
        <w:top w:val="none" w:sz="0" w:space="0" w:color="auto"/>
        <w:left w:val="none" w:sz="0" w:space="0" w:color="auto"/>
        <w:bottom w:val="none" w:sz="0" w:space="0" w:color="auto"/>
        <w:right w:val="none" w:sz="0" w:space="0" w:color="auto"/>
      </w:divBdr>
    </w:div>
    <w:div w:id="494496249">
      <w:bodyDiv w:val="1"/>
      <w:marLeft w:val="0"/>
      <w:marRight w:val="0"/>
      <w:marTop w:val="0"/>
      <w:marBottom w:val="0"/>
      <w:divBdr>
        <w:top w:val="none" w:sz="0" w:space="0" w:color="auto"/>
        <w:left w:val="none" w:sz="0" w:space="0" w:color="auto"/>
        <w:bottom w:val="none" w:sz="0" w:space="0" w:color="auto"/>
        <w:right w:val="none" w:sz="0" w:space="0" w:color="auto"/>
      </w:divBdr>
    </w:div>
    <w:div w:id="552811828">
      <w:bodyDiv w:val="1"/>
      <w:marLeft w:val="0"/>
      <w:marRight w:val="0"/>
      <w:marTop w:val="0"/>
      <w:marBottom w:val="0"/>
      <w:divBdr>
        <w:top w:val="none" w:sz="0" w:space="0" w:color="auto"/>
        <w:left w:val="none" w:sz="0" w:space="0" w:color="auto"/>
        <w:bottom w:val="none" w:sz="0" w:space="0" w:color="auto"/>
        <w:right w:val="none" w:sz="0" w:space="0" w:color="auto"/>
      </w:divBdr>
    </w:div>
    <w:div w:id="574896184">
      <w:bodyDiv w:val="1"/>
      <w:marLeft w:val="0"/>
      <w:marRight w:val="0"/>
      <w:marTop w:val="0"/>
      <w:marBottom w:val="0"/>
      <w:divBdr>
        <w:top w:val="none" w:sz="0" w:space="0" w:color="auto"/>
        <w:left w:val="none" w:sz="0" w:space="0" w:color="auto"/>
        <w:bottom w:val="none" w:sz="0" w:space="0" w:color="auto"/>
        <w:right w:val="none" w:sz="0" w:space="0" w:color="auto"/>
      </w:divBdr>
    </w:div>
    <w:div w:id="636031685">
      <w:bodyDiv w:val="1"/>
      <w:marLeft w:val="0"/>
      <w:marRight w:val="0"/>
      <w:marTop w:val="0"/>
      <w:marBottom w:val="0"/>
      <w:divBdr>
        <w:top w:val="none" w:sz="0" w:space="0" w:color="auto"/>
        <w:left w:val="none" w:sz="0" w:space="0" w:color="auto"/>
        <w:bottom w:val="none" w:sz="0" w:space="0" w:color="auto"/>
        <w:right w:val="none" w:sz="0" w:space="0" w:color="auto"/>
      </w:divBdr>
    </w:div>
    <w:div w:id="670723698">
      <w:bodyDiv w:val="1"/>
      <w:marLeft w:val="0"/>
      <w:marRight w:val="0"/>
      <w:marTop w:val="0"/>
      <w:marBottom w:val="0"/>
      <w:divBdr>
        <w:top w:val="none" w:sz="0" w:space="0" w:color="auto"/>
        <w:left w:val="none" w:sz="0" w:space="0" w:color="auto"/>
        <w:bottom w:val="none" w:sz="0" w:space="0" w:color="auto"/>
        <w:right w:val="none" w:sz="0" w:space="0" w:color="auto"/>
      </w:divBdr>
    </w:div>
    <w:div w:id="705108839">
      <w:bodyDiv w:val="1"/>
      <w:marLeft w:val="0"/>
      <w:marRight w:val="0"/>
      <w:marTop w:val="0"/>
      <w:marBottom w:val="0"/>
      <w:divBdr>
        <w:top w:val="none" w:sz="0" w:space="0" w:color="auto"/>
        <w:left w:val="none" w:sz="0" w:space="0" w:color="auto"/>
        <w:bottom w:val="none" w:sz="0" w:space="0" w:color="auto"/>
        <w:right w:val="none" w:sz="0" w:space="0" w:color="auto"/>
      </w:divBdr>
    </w:div>
    <w:div w:id="917862146">
      <w:bodyDiv w:val="1"/>
      <w:marLeft w:val="0"/>
      <w:marRight w:val="0"/>
      <w:marTop w:val="0"/>
      <w:marBottom w:val="0"/>
      <w:divBdr>
        <w:top w:val="none" w:sz="0" w:space="0" w:color="auto"/>
        <w:left w:val="none" w:sz="0" w:space="0" w:color="auto"/>
        <w:bottom w:val="none" w:sz="0" w:space="0" w:color="auto"/>
        <w:right w:val="none" w:sz="0" w:space="0" w:color="auto"/>
      </w:divBdr>
    </w:div>
    <w:div w:id="971714005">
      <w:bodyDiv w:val="1"/>
      <w:marLeft w:val="0"/>
      <w:marRight w:val="0"/>
      <w:marTop w:val="0"/>
      <w:marBottom w:val="0"/>
      <w:divBdr>
        <w:top w:val="none" w:sz="0" w:space="0" w:color="auto"/>
        <w:left w:val="none" w:sz="0" w:space="0" w:color="auto"/>
        <w:bottom w:val="none" w:sz="0" w:space="0" w:color="auto"/>
        <w:right w:val="none" w:sz="0" w:space="0" w:color="auto"/>
      </w:divBdr>
    </w:div>
    <w:div w:id="986779896">
      <w:bodyDiv w:val="1"/>
      <w:marLeft w:val="0"/>
      <w:marRight w:val="0"/>
      <w:marTop w:val="0"/>
      <w:marBottom w:val="0"/>
      <w:divBdr>
        <w:top w:val="none" w:sz="0" w:space="0" w:color="auto"/>
        <w:left w:val="none" w:sz="0" w:space="0" w:color="auto"/>
        <w:bottom w:val="none" w:sz="0" w:space="0" w:color="auto"/>
        <w:right w:val="none" w:sz="0" w:space="0" w:color="auto"/>
      </w:divBdr>
    </w:div>
    <w:div w:id="1034767421">
      <w:bodyDiv w:val="1"/>
      <w:marLeft w:val="0"/>
      <w:marRight w:val="0"/>
      <w:marTop w:val="0"/>
      <w:marBottom w:val="0"/>
      <w:divBdr>
        <w:top w:val="none" w:sz="0" w:space="0" w:color="auto"/>
        <w:left w:val="none" w:sz="0" w:space="0" w:color="auto"/>
        <w:bottom w:val="none" w:sz="0" w:space="0" w:color="auto"/>
        <w:right w:val="none" w:sz="0" w:space="0" w:color="auto"/>
      </w:divBdr>
    </w:div>
    <w:div w:id="1067385799">
      <w:bodyDiv w:val="1"/>
      <w:marLeft w:val="0"/>
      <w:marRight w:val="0"/>
      <w:marTop w:val="0"/>
      <w:marBottom w:val="0"/>
      <w:divBdr>
        <w:top w:val="none" w:sz="0" w:space="0" w:color="auto"/>
        <w:left w:val="none" w:sz="0" w:space="0" w:color="auto"/>
        <w:bottom w:val="none" w:sz="0" w:space="0" w:color="auto"/>
        <w:right w:val="none" w:sz="0" w:space="0" w:color="auto"/>
      </w:divBdr>
      <w:divsChild>
        <w:div w:id="202597186">
          <w:marLeft w:val="0"/>
          <w:marRight w:val="0"/>
          <w:marTop w:val="0"/>
          <w:marBottom w:val="0"/>
          <w:divBdr>
            <w:top w:val="none" w:sz="0" w:space="0" w:color="auto"/>
            <w:left w:val="none" w:sz="0" w:space="0" w:color="auto"/>
            <w:bottom w:val="none" w:sz="0" w:space="0" w:color="auto"/>
            <w:right w:val="none" w:sz="0" w:space="0" w:color="auto"/>
          </w:divBdr>
          <w:divsChild>
            <w:div w:id="132063943">
              <w:marLeft w:val="0"/>
              <w:marRight w:val="0"/>
              <w:marTop w:val="0"/>
              <w:marBottom w:val="0"/>
              <w:divBdr>
                <w:top w:val="none" w:sz="0" w:space="0" w:color="auto"/>
                <w:left w:val="none" w:sz="0" w:space="0" w:color="auto"/>
                <w:bottom w:val="none" w:sz="0" w:space="0" w:color="auto"/>
                <w:right w:val="none" w:sz="0" w:space="0" w:color="auto"/>
              </w:divBdr>
            </w:div>
            <w:div w:id="1223322911">
              <w:marLeft w:val="0"/>
              <w:marRight w:val="0"/>
              <w:marTop w:val="0"/>
              <w:marBottom w:val="0"/>
              <w:divBdr>
                <w:top w:val="none" w:sz="0" w:space="0" w:color="auto"/>
                <w:left w:val="none" w:sz="0" w:space="0" w:color="auto"/>
                <w:bottom w:val="none" w:sz="0" w:space="0" w:color="auto"/>
                <w:right w:val="none" w:sz="0" w:space="0" w:color="auto"/>
              </w:divBdr>
            </w:div>
            <w:div w:id="1987512915">
              <w:marLeft w:val="0"/>
              <w:marRight w:val="0"/>
              <w:marTop w:val="0"/>
              <w:marBottom w:val="0"/>
              <w:divBdr>
                <w:top w:val="none" w:sz="0" w:space="0" w:color="auto"/>
                <w:left w:val="none" w:sz="0" w:space="0" w:color="auto"/>
                <w:bottom w:val="none" w:sz="0" w:space="0" w:color="auto"/>
                <w:right w:val="none" w:sz="0" w:space="0" w:color="auto"/>
              </w:divBdr>
            </w:div>
            <w:div w:id="554662263">
              <w:marLeft w:val="0"/>
              <w:marRight w:val="0"/>
              <w:marTop w:val="0"/>
              <w:marBottom w:val="0"/>
              <w:divBdr>
                <w:top w:val="none" w:sz="0" w:space="0" w:color="auto"/>
                <w:left w:val="none" w:sz="0" w:space="0" w:color="auto"/>
                <w:bottom w:val="none" w:sz="0" w:space="0" w:color="auto"/>
                <w:right w:val="none" w:sz="0" w:space="0" w:color="auto"/>
              </w:divBdr>
            </w:div>
            <w:div w:id="4872202">
              <w:marLeft w:val="0"/>
              <w:marRight w:val="0"/>
              <w:marTop w:val="0"/>
              <w:marBottom w:val="0"/>
              <w:divBdr>
                <w:top w:val="none" w:sz="0" w:space="0" w:color="auto"/>
                <w:left w:val="none" w:sz="0" w:space="0" w:color="auto"/>
                <w:bottom w:val="none" w:sz="0" w:space="0" w:color="auto"/>
                <w:right w:val="none" w:sz="0" w:space="0" w:color="auto"/>
              </w:divBdr>
            </w:div>
            <w:div w:id="710543438">
              <w:marLeft w:val="0"/>
              <w:marRight w:val="0"/>
              <w:marTop w:val="0"/>
              <w:marBottom w:val="0"/>
              <w:divBdr>
                <w:top w:val="none" w:sz="0" w:space="0" w:color="auto"/>
                <w:left w:val="none" w:sz="0" w:space="0" w:color="auto"/>
                <w:bottom w:val="none" w:sz="0" w:space="0" w:color="auto"/>
                <w:right w:val="none" w:sz="0" w:space="0" w:color="auto"/>
              </w:divBdr>
            </w:div>
            <w:div w:id="311102183">
              <w:marLeft w:val="0"/>
              <w:marRight w:val="0"/>
              <w:marTop w:val="0"/>
              <w:marBottom w:val="0"/>
              <w:divBdr>
                <w:top w:val="none" w:sz="0" w:space="0" w:color="auto"/>
                <w:left w:val="none" w:sz="0" w:space="0" w:color="auto"/>
                <w:bottom w:val="none" w:sz="0" w:space="0" w:color="auto"/>
                <w:right w:val="none" w:sz="0" w:space="0" w:color="auto"/>
              </w:divBdr>
            </w:div>
            <w:div w:id="963537337">
              <w:marLeft w:val="0"/>
              <w:marRight w:val="0"/>
              <w:marTop w:val="0"/>
              <w:marBottom w:val="0"/>
              <w:divBdr>
                <w:top w:val="none" w:sz="0" w:space="0" w:color="auto"/>
                <w:left w:val="none" w:sz="0" w:space="0" w:color="auto"/>
                <w:bottom w:val="none" w:sz="0" w:space="0" w:color="auto"/>
                <w:right w:val="none" w:sz="0" w:space="0" w:color="auto"/>
              </w:divBdr>
            </w:div>
            <w:div w:id="238832529">
              <w:marLeft w:val="0"/>
              <w:marRight w:val="0"/>
              <w:marTop w:val="0"/>
              <w:marBottom w:val="0"/>
              <w:divBdr>
                <w:top w:val="none" w:sz="0" w:space="0" w:color="auto"/>
                <w:left w:val="none" w:sz="0" w:space="0" w:color="auto"/>
                <w:bottom w:val="none" w:sz="0" w:space="0" w:color="auto"/>
                <w:right w:val="none" w:sz="0" w:space="0" w:color="auto"/>
              </w:divBdr>
            </w:div>
            <w:div w:id="573517743">
              <w:marLeft w:val="0"/>
              <w:marRight w:val="0"/>
              <w:marTop w:val="0"/>
              <w:marBottom w:val="0"/>
              <w:divBdr>
                <w:top w:val="none" w:sz="0" w:space="0" w:color="auto"/>
                <w:left w:val="none" w:sz="0" w:space="0" w:color="auto"/>
                <w:bottom w:val="none" w:sz="0" w:space="0" w:color="auto"/>
                <w:right w:val="none" w:sz="0" w:space="0" w:color="auto"/>
              </w:divBdr>
            </w:div>
            <w:div w:id="1606114448">
              <w:marLeft w:val="0"/>
              <w:marRight w:val="0"/>
              <w:marTop w:val="0"/>
              <w:marBottom w:val="0"/>
              <w:divBdr>
                <w:top w:val="none" w:sz="0" w:space="0" w:color="auto"/>
                <w:left w:val="none" w:sz="0" w:space="0" w:color="auto"/>
                <w:bottom w:val="none" w:sz="0" w:space="0" w:color="auto"/>
                <w:right w:val="none" w:sz="0" w:space="0" w:color="auto"/>
              </w:divBdr>
            </w:div>
            <w:div w:id="735052942">
              <w:marLeft w:val="0"/>
              <w:marRight w:val="0"/>
              <w:marTop w:val="0"/>
              <w:marBottom w:val="0"/>
              <w:divBdr>
                <w:top w:val="none" w:sz="0" w:space="0" w:color="auto"/>
                <w:left w:val="none" w:sz="0" w:space="0" w:color="auto"/>
                <w:bottom w:val="none" w:sz="0" w:space="0" w:color="auto"/>
                <w:right w:val="none" w:sz="0" w:space="0" w:color="auto"/>
              </w:divBdr>
            </w:div>
            <w:div w:id="1408112562">
              <w:marLeft w:val="0"/>
              <w:marRight w:val="0"/>
              <w:marTop w:val="0"/>
              <w:marBottom w:val="0"/>
              <w:divBdr>
                <w:top w:val="none" w:sz="0" w:space="0" w:color="auto"/>
                <w:left w:val="none" w:sz="0" w:space="0" w:color="auto"/>
                <w:bottom w:val="none" w:sz="0" w:space="0" w:color="auto"/>
                <w:right w:val="none" w:sz="0" w:space="0" w:color="auto"/>
              </w:divBdr>
            </w:div>
          </w:divsChild>
        </w:div>
        <w:div w:id="1972514201">
          <w:marLeft w:val="0"/>
          <w:marRight w:val="0"/>
          <w:marTop w:val="0"/>
          <w:marBottom w:val="0"/>
          <w:divBdr>
            <w:top w:val="none" w:sz="0" w:space="0" w:color="auto"/>
            <w:left w:val="none" w:sz="0" w:space="0" w:color="auto"/>
            <w:bottom w:val="none" w:sz="0" w:space="0" w:color="auto"/>
            <w:right w:val="none" w:sz="0" w:space="0" w:color="auto"/>
          </w:divBdr>
        </w:div>
        <w:div w:id="1314218144">
          <w:marLeft w:val="0"/>
          <w:marRight w:val="0"/>
          <w:marTop w:val="0"/>
          <w:marBottom w:val="0"/>
          <w:divBdr>
            <w:top w:val="none" w:sz="0" w:space="0" w:color="auto"/>
            <w:left w:val="none" w:sz="0" w:space="0" w:color="auto"/>
            <w:bottom w:val="none" w:sz="0" w:space="0" w:color="auto"/>
            <w:right w:val="none" w:sz="0" w:space="0" w:color="auto"/>
          </w:divBdr>
        </w:div>
        <w:div w:id="1370186694">
          <w:marLeft w:val="0"/>
          <w:marRight w:val="0"/>
          <w:marTop w:val="0"/>
          <w:marBottom w:val="0"/>
          <w:divBdr>
            <w:top w:val="none" w:sz="0" w:space="0" w:color="auto"/>
            <w:left w:val="none" w:sz="0" w:space="0" w:color="auto"/>
            <w:bottom w:val="none" w:sz="0" w:space="0" w:color="auto"/>
            <w:right w:val="none" w:sz="0" w:space="0" w:color="auto"/>
          </w:divBdr>
          <w:divsChild>
            <w:div w:id="970481469">
              <w:marLeft w:val="0"/>
              <w:marRight w:val="0"/>
              <w:marTop w:val="0"/>
              <w:marBottom w:val="0"/>
              <w:divBdr>
                <w:top w:val="none" w:sz="0" w:space="0" w:color="auto"/>
                <w:left w:val="none" w:sz="0" w:space="0" w:color="auto"/>
                <w:bottom w:val="none" w:sz="0" w:space="0" w:color="auto"/>
                <w:right w:val="none" w:sz="0" w:space="0" w:color="auto"/>
              </w:divBdr>
              <w:divsChild>
                <w:div w:id="258805232">
                  <w:marLeft w:val="0"/>
                  <w:marRight w:val="0"/>
                  <w:marTop w:val="0"/>
                  <w:marBottom w:val="0"/>
                  <w:divBdr>
                    <w:top w:val="none" w:sz="0" w:space="0" w:color="auto"/>
                    <w:left w:val="none" w:sz="0" w:space="0" w:color="auto"/>
                    <w:bottom w:val="none" w:sz="0" w:space="0" w:color="auto"/>
                    <w:right w:val="none" w:sz="0" w:space="0" w:color="auto"/>
                  </w:divBdr>
                  <w:divsChild>
                    <w:div w:id="51738756">
                      <w:marLeft w:val="0"/>
                      <w:marRight w:val="0"/>
                      <w:marTop w:val="0"/>
                      <w:marBottom w:val="0"/>
                      <w:divBdr>
                        <w:top w:val="none" w:sz="0" w:space="0" w:color="auto"/>
                        <w:left w:val="none" w:sz="0" w:space="0" w:color="auto"/>
                        <w:bottom w:val="none" w:sz="0" w:space="0" w:color="auto"/>
                        <w:right w:val="none" w:sz="0" w:space="0" w:color="auto"/>
                      </w:divBdr>
                      <w:divsChild>
                        <w:div w:id="703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4629">
      <w:bodyDiv w:val="1"/>
      <w:marLeft w:val="0"/>
      <w:marRight w:val="0"/>
      <w:marTop w:val="0"/>
      <w:marBottom w:val="0"/>
      <w:divBdr>
        <w:top w:val="none" w:sz="0" w:space="0" w:color="auto"/>
        <w:left w:val="none" w:sz="0" w:space="0" w:color="auto"/>
        <w:bottom w:val="none" w:sz="0" w:space="0" w:color="auto"/>
        <w:right w:val="none" w:sz="0" w:space="0" w:color="auto"/>
      </w:divBdr>
    </w:div>
    <w:div w:id="1093434043">
      <w:bodyDiv w:val="1"/>
      <w:marLeft w:val="0"/>
      <w:marRight w:val="0"/>
      <w:marTop w:val="0"/>
      <w:marBottom w:val="0"/>
      <w:divBdr>
        <w:top w:val="none" w:sz="0" w:space="0" w:color="auto"/>
        <w:left w:val="none" w:sz="0" w:space="0" w:color="auto"/>
        <w:bottom w:val="none" w:sz="0" w:space="0" w:color="auto"/>
        <w:right w:val="none" w:sz="0" w:space="0" w:color="auto"/>
      </w:divBdr>
    </w:div>
    <w:div w:id="1344623793">
      <w:bodyDiv w:val="1"/>
      <w:marLeft w:val="0"/>
      <w:marRight w:val="0"/>
      <w:marTop w:val="0"/>
      <w:marBottom w:val="0"/>
      <w:divBdr>
        <w:top w:val="none" w:sz="0" w:space="0" w:color="auto"/>
        <w:left w:val="none" w:sz="0" w:space="0" w:color="auto"/>
        <w:bottom w:val="none" w:sz="0" w:space="0" w:color="auto"/>
        <w:right w:val="none" w:sz="0" w:space="0" w:color="auto"/>
      </w:divBdr>
    </w:div>
    <w:div w:id="1456873758">
      <w:bodyDiv w:val="1"/>
      <w:marLeft w:val="0"/>
      <w:marRight w:val="0"/>
      <w:marTop w:val="0"/>
      <w:marBottom w:val="0"/>
      <w:divBdr>
        <w:top w:val="none" w:sz="0" w:space="0" w:color="auto"/>
        <w:left w:val="none" w:sz="0" w:space="0" w:color="auto"/>
        <w:bottom w:val="none" w:sz="0" w:space="0" w:color="auto"/>
        <w:right w:val="none" w:sz="0" w:space="0" w:color="auto"/>
      </w:divBdr>
    </w:div>
    <w:div w:id="1466895419">
      <w:bodyDiv w:val="1"/>
      <w:marLeft w:val="0"/>
      <w:marRight w:val="0"/>
      <w:marTop w:val="0"/>
      <w:marBottom w:val="0"/>
      <w:divBdr>
        <w:top w:val="none" w:sz="0" w:space="0" w:color="auto"/>
        <w:left w:val="none" w:sz="0" w:space="0" w:color="auto"/>
        <w:bottom w:val="none" w:sz="0" w:space="0" w:color="auto"/>
        <w:right w:val="none" w:sz="0" w:space="0" w:color="auto"/>
      </w:divBdr>
    </w:div>
    <w:div w:id="1471709018">
      <w:bodyDiv w:val="1"/>
      <w:marLeft w:val="0"/>
      <w:marRight w:val="0"/>
      <w:marTop w:val="0"/>
      <w:marBottom w:val="0"/>
      <w:divBdr>
        <w:top w:val="none" w:sz="0" w:space="0" w:color="auto"/>
        <w:left w:val="none" w:sz="0" w:space="0" w:color="auto"/>
        <w:bottom w:val="none" w:sz="0" w:space="0" w:color="auto"/>
        <w:right w:val="none" w:sz="0" w:space="0" w:color="auto"/>
      </w:divBdr>
    </w:div>
    <w:div w:id="1485513757">
      <w:bodyDiv w:val="1"/>
      <w:marLeft w:val="0"/>
      <w:marRight w:val="0"/>
      <w:marTop w:val="0"/>
      <w:marBottom w:val="0"/>
      <w:divBdr>
        <w:top w:val="none" w:sz="0" w:space="0" w:color="auto"/>
        <w:left w:val="none" w:sz="0" w:space="0" w:color="auto"/>
        <w:bottom w:val="none" w:sz="0" w:space="0" w:color="auto"/>
        <w:right w:val="none" w:sz="0" w:space="0" w:color="auto"/>
      </w:divBdr>
    </w:div>
    <w:div w:id="1492331482">
      <w:bodyDiv w:val="1"/>
      <w:marLeft w:val="0"/>
      <w:marRight w:val="0"/>
      <w:marTop w:val="0"/>
      <w:marBottom w:val="0"/>
      <w:divBdr>
        <w:top w:val="none" w:sz="0" w:space="0" w:color="auto"/>
        <w:left w:val="none" w:sz="0" w:space="0" w:color="auto"/>
        <w:bottom w:val="none" w:sz="0" w:space="0" w:color="auto"/>
        <w:right w:val="none" w:sz="0" w:space="0" w:color="auto"/>
      </w:divBdr>
    </w:div>
    <w:div w:id="1520701477">
      <w:bodyDiv w:val="1"/>
      <w:marLeft w:val="0"/>
      <w:marRight w:val="0"/>
      <w:marTop w:val="0"/>
      <w:marBottom w:val="0"/>
      <w:divBdr>
        <w:top w:val="none" w:sz="0" w:space="0" w:color="auto"/>
        <w:left w:val="none" w:sz="0" w:space="0" w:color="auto"/>
        <w:bottom w:val="none" w:sz="0" w:space="0" w:color="auto"/>
        <w:right w:val="none" w:sz="0" w:space="0" w:color="auto"/>
      </w:divBdr>
    </w:div>
    <w:div w:id="1675109326">
      <w:bodyDiv w:val="1"/>
      <w:marLeft w:val="0"/>
      <w:marRight w:val="0"/>
      <w:marTop w:val="0"/>
      <w:marBottom w:val="0"/>
      <w:divBdr>
        <w:top w:val="none" w:sz="0" w:space="0" w:color="auto"/>
        <w:left w:val="none" w:sz="0" w:space="0" w:color="auto"/>
        <w:bottom w:val="none" w:sz="0" w:space="0" w:color="auto"/>
        <w:right w:val="none" w:sz="0" w:space="0" w:color="auto"/>
      </w:divBdr>
    </w:div>
    <w:div w:id="1678583023">
      <w:bodyDiv w:val="1"/>
      <w:marLeft w:val="0"/>
      <w:marRight w:val="0"/>
      <w:marTop w:val="0"/>
      <w:marBottom w:val="0"/>
      <w:divBdr>
        <w:top w:val="none" w:sz="0" w:space="0" w:color="auto"/>
        <w:left w:val="none" w:sz="0" w:space="0" w:color="auto"/>
        <w:bottom w:val="none" w:sz="0" w:space="0" w:color="auto"/>
        <w:right w:val="none" w:sz="0" w:space="0" w:color="auto"/>
      </w:divBdr>
    </w:div>
    <w:div w:id="1788889636">
      <w:bodyDiv w:val="1"/>
      <w:marLeft w:val="0"/>
      <w:marRight w:val="0"/>
      <w:marTop w:val="0"/>
      <w:marBottom w:val="0"/>
      <w:divBdr>
        <w:top w:val="none" w:sz="0" w:space="0" w:color="auto"/>
        <w:left w:val="none" w:sz="0" w:space="0" w:color="auto"/>
        <w:bottom w:val="none" w:sz="0" w:space="0" w:color="auto"/>
        <w:right w:val="none" w:sz="0" w:space="0" w:color="auto"/>
      </w:divBdr>
    </w:div>
    <w:div w:id="1811630348">
      <w:bodyDiv w:val="1"/>
      <w:marLeft w:val="0"/>
      <w:marRight w:val="0"/>
      <w:marTop w:val="0"/>
      <w:marBottom w:val="0"/>
      <w:divBdr>
        <w:top w:val="none" w:sz="0" w:space="0" w:color="auto"/>
        <w:left w:val="none" w:sz="0" w:space="0" w:color="auto"/>
        <w:bottom w:val="none" w:sz="0" w:space="0" w:color="auto"/>
        <w:right w:val="none" w:sz="0" w:space="0" w:color="auto"/>
      </w:divBdr>
    </w:div>
    <w:div w:id="1841196105">
      <w:bodyDiv w:val="1"/>
      <w:marLeft w:val="0"/>
      <w:marRight w:val="0"/>
      <w:marTop w:val="0"/>
      <w:marBottom w:val="0"/>
      <w:divBdr>
        <w:top w:val="none" w:sz="0" w:space="0" w:color="auto"/>
        <w:left w:val="none" w:sz="0" w:space="0" w:color="auto"/>
        <w:bottom w:val="none" w:sz="0" w:space="0" w:color="auto"/>
        <w:right w:val="none" w:sz="0" w:space="0" w:color="auto"/>
      </w:divBdr>
    </w:div>
    <w:div w:id="1844078385">
      <w:bodyDiv w:val="1"/>
      <w:marLeft w:val="0"/>
      <w:marRight w:val="0"/>
      <w:marTop w:val="0"/>
      <w:marBottom w:val="0"/>
      <w:divBdr>
        <w:top w:val="none" w:sz="0" w:space="0" w:color="auto"/>
        <w:left w:val="none" w:sz="0" w:space="0" w:color="auto"/>
        <w:bottom w:val="none" w:sz="0" w:space="0" w:color="auto"/>
        <w:right w:val="none" w:sz="0" w:space="0" w:color="auto"/>
      </w:divBdr>
    </w:div>
    <w:div w:id="1888226397">
      <w:bodyDiv w:val="1"/>
      <w:marLeft w:val="0"/>
      <w:marRight w:val="0"/>
      <w:marTop w:val="0"/>
      <w:marBottom w:val="0"/>
      <w:divBdr>
        <w:top w:val="none" w:sz="0" w:space="0" w:color="auto"/>
        <w:left w:val="none" w:sz="0" w:space="0" w:color="auto"/>
        <w:bottom w:val="none" w:sz="0" w:space="0" w:color="auto"/>
        <w:right w:val="none" w:sz="0" w:space="0" w:color="auto"/>
      </w:divBdr>
    </w:div>
    <w:div w:id="19205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risk.test.kount.net" TargetMode="External"/><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hyperlink" Target="mailto:support@kount.com" TargetMode="External"/><Relationship Id="rId47" Type="http://schemas.openxmlformats.org/officeDocument/2006/relationships/hyperlink" Target="https://tst.kaptcha.com/" TargetMode="External"/><Relationship Id="rId50" Type="http://schemas.openxmlformats.org/officeDocument/2006/relationships/hyperlink" Target="http://www.myipaddress.com/" TargetMode="External"/><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awc.test.kount.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awc.test.kount.net" TargetMode="External"/><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isk.test.kount.net"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tst.kaptcha.com/" TargetMode="External"/><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yperlink" Target="https://tst.kaptcha.com/" TargetMode="External"/><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ww.myipaddress.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6C7B5-C1AA-4BBA-A091-82D5CB42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4906</Words>
  <Characters>27968</Characters>
  <Application>Microsoft Office Word</Application>
  <DocSecurity>0</DocSecurity>
  <Lines>233</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XTreme.ws</Company>
  <LinksUpToDate>false</LinksUpToDate>
  <CharactersWithSpaces>32809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Mariia Samarina</cp:lastModifiedBy>
  <cp:revision>26</cp:revision>
  <dcterms:created xsi:type="dcterms:W3CDTF">2013-05-17T13:11:00Z</dcterms:created>
  <dcterms:modified xsi:type="dcterms:W3CDTF">2013-06-25T18:55:00Z</dcterms:modified>
</cp:coreProperties>
</file>